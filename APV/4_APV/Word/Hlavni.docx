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B4C6E7" w:themeColor="accent1" w:themeTint="66"/>
  <w:body>
    <w:p w14:paraId="3F4757B7" w14:textId="77777777" w:rsidR="0018261F" w:rsidRPr="00E6524E" w:rsidRDefault="0018261F" w:rsidP="00365177">
      <w:pPr>
        <w:autoSpaceDE w:val="0"/>
        <w:autoSpaceDN w:val="0"/>
        <w:adjustRightInd w:val="0"/>
        <w:spacing w:after="0" w:line="240" w:lineRule="auto"/>
        <w:jc w:val="center"/>
        <w:rPr>
          <w:rFonts w:ascii="Arial" w:hAnsi="Arial" w:cs="Arial"/>
          <w:color w:val="002060"/>
          <w:spacing w:val="60"/>
          <w:sz w:val="72"/>
          <w:szCs w:val="72"/>
        </w:rPr>
      </w:pPr>
      <w:r w:rsidRPr="00365177">
        <w:rPr>
          <w:rFonts w:ascii="Arial" w:hAnsi="Arial" w:cs="Arial"/>
          <w:color w:val="002060"/>
          <w:spacing w:val="60"/>
          <w:sz w:val="72"/>
          <w:szCs w:val="72"/>
        </w:rPr>
        <w:t>MS Word 2000</w:t>
      </w:r>
    </w:p>
    <w:p w14:paraId="2A7567EC" w14:textId="7EAB4C13" w:rsidR="008A7B13" w:rsidRPr="008A7B13" w:rsidRDefault="0018261F" w:rsidP="008A7B13">
      <w:pPr>
        <w:autoSpaceDE w:val="0"/>
        <w:autoSpaceDN w:val="0"/>
        <w:adjustRightInd w:val="0"/>
        <w:spacing w:after="0" w:line="240" w:lineRule="auto"/>
        <w:jc w:val="center"/>
        <w:rPr>
          <w:rFonts w:ascii="Times New Roman" w:hAnsi="Times New Roman"/>
          <w:sz w:val="52"/>
          <w:szCs w:val="52"/>
          <w:bdr w:val="single" w:sz="4" w:space="0" w:color="auto"/>
        </w:rPr>
      </w:pPr>
      <w:r w:rsidRPr="00365177">
        <w:rPr>
          <w:rFonts w:ascii="Times New Roman" w:hAnsi="Times New Roman"/>
          <w:color w:val="70AD47" w:themeColor="accent6"/>
          <w:sz w:val="52"/>
          <w:szCs w:val="52"/>
          <w:highlight w:val="yellow"/>
          <w:bdr w:val="single" w:sz="4" w:space="0" w:color="auto"/>
        </w:rPr>
        <w:t>Novinky v této verzi</w:t>
      </w:r>
    </w:p>
    <w:p w14:paraId="3716BF07" w14:textId="051C6DFD" w:rsidR="008A7B13" w:rsidRPr="008014F7" w:rsidRDefault="0010592A" w:rsidP="008014F7">
      <w:pPr>
        <w:pStyle w:val="Bntext"/>
        <w:rPr>
          <w:color w:val="auto"/>
          <w:bdr w:val="single" w:sz="4" w:space="0" w:color="auto"/>
        </w:rPr>
      </w:pPr>
      <w:r>
        <w:rPr>
          <w:noProof/>
        </w:rPr>
        <mc:AlternateContent>
          <mc:Choice Requires="wps">
            <w:drawing>
              <wp:anchor distT="0" distB="0" distL="114300" distR="114300" simplePos="0" relativeHeight="251659264" behindDoc="0" locked="0" layoutInCell="1" allowOverlap="1" wp14:anchorId="2F52ADA8" wp14:editId="40C162D6">
                <wp:simplePos x="0" y="0"/>
                <wp:positionH relativeFrom="margin">
                  <wp:align>center</wp:align>
                </wp:positionH>
                <wp:positionV relativeFrom="paragraph">
                  <wp:posOffset>728980</wp:posOffset>
                </wp:positionV>
                <wp:extent cx="1896745" cy="1835150"/>
                <wp:effectExtent l="38100" t="38100" r="46355" b="31750"/>
                <wp:wrapNone/>
                <wp:docPr id="32700033" name="Hvězda: pěticípá 2"/>
                <wp:cNvGraphicFramePr/>
                <a:graphic xmlns:a="http://schemas.openxmlformats.org/drawingml/2006/main">
                  <a:graphicData uri="http://schemas.microsoft.com/office/word/2010/wordprocessingShape">
                    <wps:wsp>
                      <wps:cNvSpPr/>
                      <wps:spPr>
                        <a:xfrm>
                          <a:off x="0" y="0"/>
                          <a:ext cx="1896745" cy="1835150"/>
                        </a:xfrm>
                        <a:prstGeom prst="star5">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F1FBD73" w14:textId="7FC32457" w:rsidR="0010592A" w:rsidRPr="0010592A" w:rsidRDefault="0010592A" w:rsidP="0010592A">
                            <w:pPr>
                              <w:jc w:val="center"/>
                              <w:rPr>
                                <w:color w:val="000000" w:themeColor="text1"/>
                                <w:lang w:val="en-US"/>
                              </w:rPr>
                            </w:pPr>
                            <w:proofErr w:type="spellStart"/>
                            <w:r w:rsidRPr="0010592A">
                              <w:rPr>
                                <w:color w:val="000000" w:themeColor="text1"/>
                                <w:highlight w:val="yellow"/>
                                <w:lang w:val="en-US"/>
                              </w:rPr>
                              <w:t>Novinky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2ADA8" id="Hvězda: pěticípá 2" o:spid="_x0000_s1026" style="position:absolute;left:0;text-align:left;margin-left:0;margin-top:57.4pt;width:149.35pt;height:144.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1896745,18351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" adj="-11796480,,5400" path="m2,700963r724494,5l948373,r223876,700968l1896743,700963r-586131,433217l1534498,1835145,948373,1401920,362247,1835145,586133,1134180,2,700963xe" fillcolor="yellow" strokecolor="#09101d [484]" strokeweight="1pt">
                <v:stroke joinstyle="miter"/>
                <v:formulas/>
                <v:path arrowok="t" o:connecttype="custom" o:connectlocs="2,700963;724496,700968;948373,0;1172249,700968;1896743,700963;1310612,1134180;1534498,1835145;948373,1401920;362247,1835145;586133,1134180;2,700963" o:connectangles="0,0,0,0,0,0,0,0,0,0,0" textboxrect="0,0,1896745,1835150"/>
                <v:textbox>
                  <w:txbxContent>
                    <w:p w14:paraId="6F1FBD73" w14:textId="7FC32457" w:rsidR="0010592A" w:rsidRPr="0010592A" w:rsidRDefault="0010592A" w:rsidP="0010592A">
                      <w:pPr>
                        <w:jc w:val="center"/>
                        <w:rPr>
                          <w:color w:val="000000" w:themeColor="text1"/>
                          <w:lang w:val="en-US"/>
                        </w:rPr>
                      </w:pPr>
                      <w:proofErr w:type="spellStart"/>
                      <w:r w:rsidRPr="0010592A">
                        <w:rPr>
                          <w:color w:val="000000" w:themeColor="text1"/>
                          <w:highlight w:val="yellow"/>
                          <w:lang w:val="en-US"/>
                        </w:rPr>
                        <w:t>Novinky</w:t>
                      </w:r>
                      <w:proofErr w:type="spellEnd"/>
                    </w:p>
                  </w:txbxContent>
                </v:textbox>
                <w10:wrap anchorx="margin"/>
              </v:shape>
            </w:pict>
          </mc:Fallback>
        </mc:AlternateContent>
      </w:r>
      <w:r w:rsidR="008A7B13">
        <w:rPr>
          <w:bdr w:val="single" w:sz="4" w:space="0" w:color="auto"/>
        </w:rPr>
        <w:br w:type="page"/>
      </w:r>
    </w:p>
    <w:p w14:paraId="3F4757B9" w14:textId="77777777" w:rsidR="0018261F" w:rsidRPr="00365177" w:rsidRDefault="0018261F" w:rsidP="008523C5">
      <w:pPr>
        <w:pStyle w:val="Nadpis1"/>
      </w:pPr>
      <w:bookmarkStart w:id="0" w:name="_Toc186910608"/>
      <w:bookmarkStart w:id="1" w:name="_Toc186917743"/>
      <w:r w:rsidRPr="00365177">
        <w:lastRenderedPageBreak/>
        <w:t>Usnadnění práce s pracovní plochou sady Microsoft Office 2000</w:t>
      </w:r>
      <w:bookmarkEnd w:id="0"/>
      <w:bookmarkEnd w:id="1"/>
    </w:p>
    <w:p w14:paraId="3F4757BC" w14:textId="4A73FDA0" w:rsidR="0018261F" w:rsidRPr="00365177" w:rsidRDefault="0018261F" w:rsidP="008523C5">
      <w:pPr>
        <w:pStyle w:val="Nadpis2"/>
      </w:pPr>
      <w:bookmarkStart w:id="2" w:name="_Toc186910610"/>
      <w:bookmarkStart w:id="3" w:name="_Toc186917745"/>
      <w:r w:rsidRPr="00365177">
        <w:t>Zobrazení otevřených dokumentů</w:t>
      </w:r>
      <w:bookmarkEnd w:id="2"/>
      <w:bookmarkEnd w:id="3"/>
    </w:p>
    <w:p w14:paraId="3F4757BD" w14:textId="77777777" w:rsidR="0018261F" w:rsidRPr="00365177" w:rsidRDefault="0018261F" w:rsidP="006C6851">
      <w:pPr>
        <w:pStyle w:val="Bntext"/>
      </w:pPr>
      <w:r w:rsidRPr="00365177">
        <w:t xml:space="preserve">Mezi otevřenými dokumenty sady Office lze přepínat pomocí </w:t>
      </w:r>
      <w:r w:rsidRPr="00E6524E">
        <w:rPr>
          <w:rStyle w:val="Vrazn"/>
        </w:rPr>
        <w:t>hlavního panelu</w:t>
      </w:r>
      <w:r w:rsidRPr="00365177">
        <w:t xml:space="preserve"> systému Windows, na kterém je každý dokument zastoupen tlačítkem s ikonou.</w:t>
      </w:r>
    </w:p>
    <w:p w14:paraId="3F4757BE" w14:textId="77777777" w:rsidR="0018261F" w:rsidRPr="00365177" w:rsidRDefault="0018261F" w:rsidP="006F4D7F">
      <w:pPr>
        <w:pStyle w:val="Nadpis2"/>
      </w:pPr>
      <w:bookmarkStart w:id="4" w:name="_Toc186910611"/>
      <w:bookmarkStart w:id="5" w:name="_Toc186917746"/>
      <w:r w:rsidRPr="00365177">
        <w:t>Snadnější přístup pomocí zástupců</w:t>
      </w:r>
      <w:bookmarkEnd w:id="4"/>
      <w:bookmarkEnd w:id="5"/>
    </w:p>
    <w:p w14:paraId="3F4757BF" w14:textId="609D3E70" w:rsidR="0018261F" w:rsidRPr="00365177" w:rsidRDefault="0018261F" w:rsidP="006C6851">
      <w:pPr>
        <w:pStyle w:val="Bntext"/>
      </w:pPr>
      <w:r w:rsidRPr="00365177">
        <w:t>Pomocí hypertextových odkazů</w:t>
      </w:r>
      <w:r w:rsidR="00317D26">
        <w:fldChar w:fldCharType="begin"/>
      </w:r>
      <w:r w:rsidR="00317D26">
        <w:instrText xml:space="preserve"> XE "</w:instrText>
      </w:r>
      <w:r w:rsidR="00317D26" w:rsidRPr="00513F09">
        <w:instrText>hypertextový odkaz</w:instrText>
      </w:r>
      <w:r w:rsidR="00317D26">
        <w:instrText xml:space="preserve">" </w:instrText>
      </w:r>
      <w:r w:rsidR="00317D26">
        <w:fldChar w:fldCharType="end"/>
      </w:r>
      <w:r w:rsidRPr="00365177">
        <w:t xml:space="preserve"> nebo složky Oblíbené položky můžete vy nebo správce systému vytvářet zástupce souborů, složek nebo stránek WWW. Na panely nástrojů sady Office lze přidat tlačítka a vytvořit propojení na firemní dokumenty a nejčastěji používané zdroje v síti Internet.</w:t>
      </w:r>
    </w:p>
    <w:p w14:paraId="63128424" w14:textId="77777777" w:rsidR="005F137A" w:rsidRPr="00365177" w:rsidRDefault="005F137A" w:rsidP="008523C5">
      <w:pPr>
        <w:pStyle w:val="Nadpis2"/>
      </w:pPr>
      <w:bookmarkStart w:id="6" w:name="_Toc186910609"/>
      <w:bookmarkStart w:id="7" w:name="_Toc186917744"/>
      <w:bookmarkStart w:id="8" w:name="_Toc186910612"/>
      <w:bookmarkStart w:id="9" w:name="Upravy"/>
      <w:bookmarkStart w:id="10" w:name="_Toc186917747"/>
      <w:r>
        <w:rPr>
          <w:noProof/>
        </w:rPr>
        <w:drawing>
          <wp:anchor distT="0" distB="0" distL="114300" distR="114300" simplePos="0" relativeHeight="251663360" behindDoc="1" locked="0" layoutInCell="1" allowOverlap="1" wp14:anchorId="277B927F" wp14:editId="4E5CE3A7">
            <wp:simplePos x="0" y="0"/>
            <wp:positionH relativeFrom="margin">
              <wp:align>right</wp:align>
            </wp:positionH>
            <wp:positionV relativeFrom="paragraph">
              <wp:posOffset>82579</wp:posOffset>
            </wp:positionV>
            <wp:extent cx="1289304" cy="1440000"/>
            <wp:effectExtent l="0" t="0" r="6350" b="8255"/>
            <wp:wrapTight wrapText="bothSides">
              <wp:wrapPolygon edited="0">
                <wp:start x="2873" y="0"/>
                <wp:lineTo x="2554" y="9147"/>
                <wp:lineTo x="3831" y="13720"/>
                <wp:lineTo x="0" y="15435"/>
                <wp:lineTo x="0" y="17436"/>
                <wp:lineTo x="17237" y="21438"/>
                <wp:lineTo x="20430" y="21438"/>
                <wp:lineTo x="21387" y="20581"/>
                <wp:lineTo x="21387" y="16007"/>
                <wp:lineTo x="17237" y="13720"/>
                <wp:lineTo x="21387" y="13720"/>
                <wp:lineTo x="21387" y="572"/>
                <wp:lineTo x="8619" y="0"/>
                <wp:lineTo x="2873" y="0"/>
              </wp:wrapPolygon>
            </wp:wrapTight>
            <wp:docPr id="109338409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495091" name="Obrázek 68549509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289304" cy="1440000"/>
                    </a:xfrm>
                    <a:prstGeom prst="rect">
                      <a:avLst/>
                    </a:prstGeom>
                  </pic:spPr>
                </pic:pic>
              </a:graphicData>
            </a:graphic>
            <wp14:sizeRelH relativeFrom="margin">
              <wp14:pctWidth>0</wp14:pctWidth>
            </wp14:sizeRelH>
            <wp14:sizeRelV relativeFrom="margin">
              <wp14:pctHeight>0</wp14:pctHeight>
            </wp14:sizeRelV>
          </wp:anchor>
        </w:drawing>
      </w:r>
      <w:r w:rsidRPr="00365177">
        <w:t>Použití individuálních nabídek a panelů nástrojů</w:t>
      </w:r>
      <w:bookmarkEnd w:id="6"/>
      <w:bookmarkEnd w:id="7"/>
    </w:p>
    <w:p w14:paraId="586435FD" w14:textId="77777777" w:rsidR="005F137A" w:rsidRPr="00365177" w:rsidRDefault="005F137A" w:rsidP="006C6851">
      <w:pPr>
        <w:pStyle w:val="Bntext"/>
      </w:pPr>
      <w:commentRangeStart w:id="11"/>
      <w:r w:rsidRPr="00365177">
        <w:t>V nabídkách a na panelech nástrojů aplikací sady Office 2000 se zobrazují pouze nejpoužívanější příkazy. Nabídky však lze snadno rozbalit a zobrazit všechny příkazy sady Office. Klepnete-li na určitý příkaz, bude při příštím klepnutí na nabídku příkaz v nabídce zobrazen mezi často používanými příkazy. Všechny panely nástrojů jsou umístěny na jednom řádku, můžete proto pracovat na větší ploše. Pokud klepnete na tlačítko na panelu nástrojů, bude toto tlačítko přidáno do zobrazeného panelu nástrojů. Panely nástrojů lze také snadno upravit.</w:t>
      </w:r>
      <w:commentRangeEnd w:id="11"/>
      <w:r>
        <w:rPr>
          <w:rStyle w:val="Odkaznakoment"/>
          <w:rFonts w:ascii="Calibri" w:hAnsi="Calibri"/>
          <w:color w:val="auto"/>
        </w:rPr>
        <w:commentReference w:id="11"/>
      </w:r>
    </w:p>
    <w:p w14:paraId="3F4757C0" w14:textId="77777777" w:rsidR="0018261F" w:rsidRDefault="0018261F" w:rsidP="008523C5">
      <w:pPr>
        <w:pStyle w:val="Nadpis1"/>
      </w:pPr>
      <w:r w:rsidRPr="00365177">
        <w:t>Úpravy</w:t>
      </w:r>
      <w:bookmarkEnd w:id="8"/>
      <w:bookmarkEnd w:id="9"/>
      <w:bookmarkEnd w:id="10"/>
    </w:p>
    <w:p w14:paraId="36719623" w14:textId="0BECB917" w:rsidR="00C5007A" w:rsidRPr="00C5007A" w:rsidRDefault="00C5007A" w:rsidP="00C5007A">
      <w:pPr>
        <w:pStyle w:val="Bntext"/>
      </w:pPr>
      <w:r>
        <w:t>Práci v</w:t>
      </w:r>
      <w:r w:rsidR="00950F3A">
        <w:t xml:space="preserve">e </w:t>
      </w:r>
      <w:r>
        <w:t>Wordu usnadňují klávesové zkratky (</w:t>
      </w:r>
      <w:r>
        <w:fldChar w:fldCharType="begin"/>
      </w:r>
      <w:r>
        <w:instrText>HYPERLINK \l "Tabulka1"</w:instrText>
      </w:r>
      <w:r>
        <w:fldChar w:fldCharType="separate"/>
      </w:r>
      <w:r w:rsidRPr="00AB2D02">
        <w:rPr>
          <w:rStyle w:val="Hypertextovodkaz"/>
        </w:rPr>
        <w:t>viz Tabulka 1: Klávesové Zkratky</w:t>
      </w:r>
      <w:r>
        <w:fldChar w:fldCharType="end"/>
      </w:r>
      <w:r>
        <w:t>)</w:t>
      </w:r>
    </w:p>
    <w:p w14:paraId="3F4757C1" w14:textId="0D93E78F" w:rsidR="0018261F" w:rsidRPr="00365177" w:rsidRDefault="0018261F" w:rsidP="006F4D7F">
      <w:pPr>
        <w:pStyle w:val="Nadpis2"/>
      </w:pPr>
      <w:bookmarkStart w:id="12" w:name="_Toc186910613"/>
      <w:bookmarkStart w:id="13" w:name="_Toc186917748"/>
      <w:r w:rsidRPr="00365177">
        <w:t>Funkce Zadání po klepnutí</w:t>
      </w:r>
      <w:r w:rsidR="005E0617">
        <w:rPr>
          <w:rStyle w:val="Znakapoznpodarou"/>
        </w:rPr>
        <w:footnoteReference w:id="1"/>
      </w:r>
      <w:bookmarkEnd w:id="12"/>
      <w:bookmarkEnd w:id="13"/>
    </w:p>
    <w:p w14:paraId="3F4757C2" w14:textId="77777777" w:rsidR="0018261F" w:rsidRPr="00365177" w:rsidRDefault="0018261F" w:rsidP="006C6851">
      <w:pPr>
        <w:pStyle w:val="Bntext"/>
      </w:pPr>
      <w:r w:rsidRPr="00365177">
        <w:t xml:space="preserve">Funkce Zadání po klepnutí slouží k rychlému vkládání textu, grafiky, tabulek a dalších </w:t>
      </w:r>
      <w:del w:id="14" w:author="ylxzfa" w:date="2025-01-04T21:39:00Z" w16du:dateUtc="2025-01-04T20:39:00Z">
        <w:r w:rsidRPr="00365177" w:rsidDel="00D94212">
          <w:delText>typů</w:delText>
        </w:r>
      </w:del>
      <w:del w:id="15" w:author="ylxzfa" w:date="2025-01-04T21:40:00Z" w16du:dateUtc="2025-01-04T20:40:00Z">
        <w:r w:rsidRPr="00365177" w:rsidDel="008C44FE">
          <w:delText xml:space="preserve"> </w:delText>
        </w:r>
      </w:del>
      <w:r w:rsidRPr="00365177">
        <w:t>položek do prázdné oblasti v dokumentu. Tato funkce automaticky použije formátování potřebné k umístění dané položky na místo, kam jste poklepali. Chcete-li například vytvořit titulní stránku, poklepejte doprostřed prázdné stránky a zadejte titulek zarovnaný na střed.</w:t>
      </w:r>
    </w:p>
    <w:p w14:paraId="3F4757C3" w14:textId="77777777" w:rsidR="0018261F" w:rsidRPr="00365177" w:rsidRDefault="0018261F" w:rsidP="006F4D7F">
      <w:pPr>
        <w:pStyle w:val="Nadpis2"/>
      </w:pPr>
      <w:bookmarkStart w:id="16" w:name="_Toc186910614"/>
      <w:bookmarkStart w:id="17" w:name="_Toc186917749"/>
      <w:r w:rsidRPr="00365177">
        <w:t>Vícenásobné kopírování a vkládání pomocí schránky sady Office</w:t>
      </w:r>
      <w:bookmarkEnd w:id="16"/>
      <w:bookmarkEnd w:id="17"/>
    </w:p>
    <w:p w14:paraId="3F4757C4" w14:textId="77777777" w:rsidR="0018261F" w:rsidRPr="00365177" w:rsidRDefault="0018261F" w:rsidP="006C6851">
      <w:pPr>
        <w:pStyle w:val="Bntext"/>
      </w:pPr>
      <w:r w:rsidRPr="00365177">
        <w:t>Nová schránka sady Office slouží ke shromáždění položek ze všech aplikací sady Office včetně prohlížeče sítě WWW a k jejich vložení na požadované místo. Do schránky sady Office můžete uložit až 12 objektů.</w:t>
      </w:r>
    </w:p>
    <w:p w14:paraId="3F4757C5" w14:textId="77777777" w:rsidR="0018261F" w:rsidRPr="00365177" w:rsidRDefault="0018261F" w:rsidP="006F4D7F">
      <w:pPr>
        <w:pStyle w:val="Nadpis2"/>
      </w:pPr>
      <w:bookmarkStart w:id="18" w:name="_Toc186910615"/>
      <w:bookmarkStart w:id="19" w:name="_Toc186917750"/>
      <w:r w:rsidRPr="00365177">
        <w:t>Dělení slov</w:t>
      </w:r>
      <w:bookmarkEnd w:id="18"/>
      <w:bookmarkEnd w:id="19"/>
    </w:p>
    <w:p w14:paraId="3F4757C6" w14:textId="4D485AA7" w:rsidR="005910D0" w:rsidRDefault="0018261F" w:rsidP="006C6851">
      <w:pPr>
        <w:pStyle w:val="Bntext"/>
      </w:pPr>
      <w:r w:rsidRPr="00365177">
        <w:t xml:space="preserve">Dělení slov lze použít u dokumentů napsaných v mnoha jazycích. Při rozpoznání jiného jazyka je v aplikaci </w:t>
      </w:r>
      <w:r w:rsidR="00950F3A">
        <w:t xml:space="preserve">MS </w:t>
      </w:r>
      <w:r w:rsidRPr="00365177">
        <w:t>Word provedeno správné dělení slov</w:t>
      </w:r>
      <w:ins w:id="20" w:author="ylxzfa" w:date="2025-01-04T21:39:00Z" w16du:dateUtc="2025-01-04T20:39:00Z">
        <w:r w:rsidR="00D94212">
          <w:t>,</w:t>
        </w:r>
      </w:ins>
      <w:ins w:id="21" w:author="ylxzfa" w:date="2025-01-04T21:38:00Z" w16du:dateUtc="2025-01-04T20:38:00Z">
        <w:r w:rsidR="00D94212">
          <w:t xml:space="preserve"> jestliže </w:t>
        </w:r>
      </w:ins>
      <w:ins w:id="22" w:author="ylxzfa" w:date="2025-01-04T21:39:00Z" w16du:dateUtc="2025-01-04T20:39:00Z">
        <w:r w:rsidR="00D94212">
          <w:t>jste ho povolili</w:t>
        </w:r>
      </w:ins>
      <w:r w:rsidRPr="00365177">
        <w:t>.</w:t>
      </w:r>
    </w:p>
    <w:p w14:paraId="253C1139" w14:textId="5DE6171F" w:rsidR="00C5007A" w:rsidRPr="00C5007A" w:rsidRDefault="00F05879" w:rsidP="000B7E87">
      <w:pPr>
        <w:pStyle w:val="Nadpis1"/>
      </w:pPr>
      <w:bookmarkStart w:id="23" w:name="Tabulka1"/>
      <w:bookmarkStart w:id="24" w:name="_Užitečné_klávesové_zkratky"/>
      <w:bookmarkStart w:id="25" w:name="_Toc186910617"/>
      <w:bookmarkStart w:id="26" w:name="_Ref186914072"/>
      <w:bookmarkStart w:id="27" w:name="_Ref186914073"/>
      <w:bookmarkStart w:id="28" w:name="_Ref186914074"/>
      <w:bookmarkStart w:id="29" w:name="_Ref186914075"/>
      <w:bookmarkStart w:id="30" w:name="_Toc186917752"/>
      <w:bookmarkEnd w:id="23"/>
      <w:bookmarkEnd w:id="24"/>
      <w:r>
        <w:t>Užitečné</w:t>
      </w:r>
      <w:r w:rsidR="006C6851">
        <w:rPr>
          <w:lang w:val="en-US"/>
        </w:rPr>
        <w:t xml:space="preserve"> </w:t>
      </w:r>
      <w:r w:rsidR="00C5007A">
        <w:rPr>
          <w:lang w:val="en-US"/>
        </w:rPr>
        <w:t>kl</w:t>
      </w:r>
      <w:proofErr w:type="spellStart"/>
      <w:r w:rsidR="006C6851">
        <w:t>ávesové</w:t>
      </w:r>
      <w:proofErr w:type="spellEnd"/>
      <w:r w:rsidR="006C6851">
        <w:t xml:space="preserve"> zkratky</w:t>
      </w:r>
      <w:bookmarkEnd w:id="25"/>
      <w:bookmarkEnd w:id="26"/>
      <w:bookmarkEnd w:id="27"/>
      <w:bookmarkEnd w:id="28"/>
      <w:bookmarkEnd w:id="29"/>
      <w:bookmarkEnd w:id="30"/>
      <w:r w:rsidR="00D358D0">
        <w:fldChar w:fldCharType="begin"/>
      </w:r>
      <w:r w:rsidR="00D358D0">
        <w:instrText xml:space="preserve"> XE "</w:instrText>
      </w:r>
      <w:r w:rsidR="00D358D0" w:rsidRPr="001B24A7">
        <w:instrText>klávesová zkratka</w:instrText>
      </w:r>
      <w:r w:rsidR="00D358D0">
        <w:instrText>" \t "</w:instrText>
      </w:r>
      <w:r w:rsidR="00D358D0" w:rsidRPr="001542BD">
        <w:rPr>
          <w:rFonts w:asciiTheme="minorHAnsi" w:hAnsiTheme="minorHAnsi" w:cstheme="minorHAnsi"/>
          <w:i/>
        </w:rPr>
        <w:instrText>viz</w:instrText>
      </w:r>
      <w:r w:rsidR="00D358D0" w:rsidRPr="001542BD">
        <w:rPr>
          <w:rFonts w:asciiTheme="minorHAnsi" w:hAnsiTheme="minorHAnsi" w:cstheme="minorHAnsi"/>
        </w:rPr>
        <w:instrText xml:space="preserve"> </w:instrText>
      </w:r>
      <w:r w:rsidR="00D358D0" w:rsidRPr="001542BD">
        <w:instrText>Užitečné klávesové zkratky</w:instrText>
      </w:r>
      <w:r w:rsidR="00D358D0">
        <w:instrText xml:space="preserve">" </w:instrText>
      </w:r>
      <w:r w:rsidR="00D358D0">
        <w:fldChar w:fldCharType="end"/>
      </w:r>
    </w:p>
    <w:p w14:paraId="2EA92435" w14:textId="7F649EF3" w:rsidR="00C5007A" w:rsidRDefault="00C5007A" w:rsidP="00C5007A">
      <w:pPr>
        <w:pStyle w:val="Titulek"/>
        <w:keepNext/>
        <w:jc w:val="center"/>
      </w:pPr>
      <w:r>
        <w:t xml:space="preserve">Tabulka </w:t>
      </w:r>
      <w:fldSimple w:instr=" SEQ Tabulka \* ARABIC ">
        <w:r>
          <w:rPr>
            <w:noProof/>
          </w:rPr>
          <w:t>1</w:t>
        </w:r>
      </w:fldSimple>
      <w:r>
        <w:t>: Klávesové zkratky</w:t>
      </w:r>
      <w:r w:rsidR="00D358D0">
        <w:fldChar w:fldCharType="begin"/>
      </w:r>
      <w:r w:rsidR="00D358D0">
        <w:instrText xml:space="preserve"> XE "</w:instrText>
      </w:r>
      <w:r w:rsidR="00D358D0" w:rsidRPr="001C6CFB">
        <w:instrText xml:space="preserve">klávesová </w:instrText>
      </w:r>
      <w:proofErr w:type="spellStart"/>
      <w:proofErr w:type="gramStart"/>
      <w:r w:rsidR="00D358D0" w:rsidRPr="001C6CFB">
        <w:instrText>zkratka:tabulka</w:instrText>
      </w:r>
      <w:proofErr w:type="spellEnd"/>
      <w:proofErr w:type="gramEnd"/>
      <w:r w:rsidR="00D358D0">
        <w:instrText xml:space="preserve">" </w:instrText>
      </w:r>
      <w:r w:rsidR="00D358D0">
        <w:fldChar w:fldCharType="end"/>
      </w:r>
    </w:p>
    <w:tbl>
      <w:tblPr>
        <w:tblStyle w:val="Mkatabulky"/>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482"/>
        <w:gridCol w:w="2715"/>
        <w:gridCol w:w="2199"/>
      </w:tblGrid>
      <w:tr w:rsidR="00785244" w:rsidRPr="00785244" w14:paraId="035B8A56" w14:textId="77777777" w:rsidTr="008A7B13">
        <w:trPr>
          <w:jc w:val="center"/>
        </w:trPr>
        <w:tc>
          <w:tcPr>
            <w:tcW w:w="0" w:type="auto"/>
            <w:shd w:val="clear" w:color="auto" w:fill="D0CECE" w:themeFill="background2" w:themeFillShade="E6"/>
          </w:tcPr>
          <w:p w14:paraId="654AA1FA" w14:textId="77777777" w:rsidR="00785244" w:rsidRPr="00785244" w:rsidRDefault="00785244" w:rsidP="00BB03D5">
            <w:pPr>
              <w:pStyle w:val="Bntext"/>
              <w:ind w:firstLine="0"/>
              <w:rPr>
                <w:b/>
                <w:bCs/>
              </w:rPr>
            </w:pPr>
          </w:p>
        </w:tc>
        <w:tc>
          <w:tcPr>
            <w:tcW w:w="0" w:type="auto"/>
            <w:shd w:val="clear" w:color="auto" w:fill="D0CECE" w:themeFill="background2" w:themeFillShade="E6"/>
          </w:tcPr>
          <w:p w14:paraId="5F81D581" w14:textId="5D537209" w:rsidR="00785244" w:rsidRPr="00785244" w:rsidRDefault="00785244" w:rsidP="00BB03D5">
            <w:pPr>
              <w:pStyle w:val="Bntext"/>
              <w:ind w:firstLine="0"/>
              <w:rPr>
                <w:b/>
                <w:bCs/>
              </w:rPr>
            </w:pPr>
            <w:r w:rsidRPr="00785244">
              <w:rPr>
                <w:b/>
                <w:bCs/>
              </w:rPr>
              <w:t>Akce</w:t>
            </w:r>
          </w:p>
        </w:tc>
        <w:tc>
          <w:tcPr>
            <w:tcW w:w="0" w:type="auto"/>
            <w:shd w:val="clear" w:color="auto" w:fill="D0CECE" w:themeFill="background2" w:themeFillShade="E6"/>
          </w:tcPr>
          <w:p w14:paraId="12E8ADAD" w14:textId="1906585F" w:rsidR="00785244" w:rsidRPr="00785244" w:rsidRDefault="00785244" w:rsidP="00BB03D5">
            <w:pPr>
              <w:pStyle w:val="Bntext"/>
              <w:ind w:firstLine="0"/>
              <w:rPr>
                <w:b/>
                <w:bCs/>
              </w:rPr>
            </w:pPr>
            <w:r w:rsidRPr="00785244">
              <w:rPr>
                <w:b/>
                <w:bCs/>
              </w:rPr>
              <w:t>Zkratka</w:t>
            </w:r>
          </w:p>
        </w:tc>
      </w:tr>
      <w:tr w:rsidR="00785244" w:rsidRPr="00785244" w14:paraId="14065B7B" w14:textId="77777777" w:rsidTr="008A7B13">
        <w:trPr>
          <w:jc w:val="center"/>
        </w:trPr>
        <w:tc>
          <w:tcPr>
            <w:tcW w:w="0" w:type="auto"/>
            <w:vMerge w:val="restart"/>
            <w:textDirection w:val="btLr"/>
          </w:tcPr>
          <w:p w14:paraId="372C76C1" w14:textId="7FA7DD1D" w:rsidR="00785244" w:rsidRPr="00785244" w:rsidRDefault="00785244" w:rsidP="008A7B13">
            <w:pPr>
              <w:pStyle w:val="Bntext"/>
              <w:ind w:left="113" w:right="113" w:firstLine="0"/>
              <w:jc w:val="center"/>
            </w:pPr>
            <w:r>
              <w:t>MS Word</w:t>
            </w:r>
          </w:p>
        </w:tc>
        <w:tc>
          <w:tcPr>
            <w:tcW w:w="0" w:type="auto"/>
          </w:tcPr>
          <w:p w14:paraId="0B06F177" w14:textId="7B34E46F" w:rsidR="00785244" w:rsidRPr="00785244" w:rsidRDefault="00785244" w:rsidP="00BB03D5">
            <w:pPr>
              <w:pStyle w:val="Bntext"/>
              <w:ind w:firstLine="0"/>
            </w:pPr>
            <w:r w:rsidRPr="00785244">
              <w:t>Kopírovat</w:t>
            </w:r>
          </w:p>
        </w:tc>
        <w:tc>
          <w:tcPr>
            <w:tcW w:w="0" w:type="auto"/>
          </w:tcPr>
          <w:p w14:paraId="246A1077" w14:textId="77777777" w:rsidR="00785244" w:rsidRPr="00785244" w:rsidRDefault="00785244" w:rsidP="00BB03D5">
            <w:pPr>
              <w:pStyle w:val="Bntext"/>
              <w:ind w:firstLine="0"/>
            </w:pPr>
            <w:r w:rsidRPr="00785244">
              <w:t>CTRL+C</w:t>
            </w:r>
          </w:p>
        </w:tc>
      </w:tr>
      <w:tr w:rsidR="00785244" w:rsidRPr="00785244" w14:paraId="42D0F6A3" w14:textId="77777777" w:rsidTr="008A7B13">
        <w:trPr>
          <w:jc w:val="center"/>
        </w:trPr>
        <w:tc>
          <w:tcPr>
            <w:tcW w:w="0" w:type="auto"/>
            <w:vMerge/>
          </w:tcPr>
          <w:p w14:paraId="57D14548" w14:textId="77777777" w:rsidR="00785244" w:rsidRPr="00785244" w:rsidRDefault="00785244" w:rsidP="00BB03D5">
            <w:pPr>
              <w:pStyle w:val="Bntext"/>
              <w:ind w:firstLine="0"/>
            </w:pPr>
          </w:p>
        </w:tc>
        <w:tc>
          <w:tcPr>
            <w:tcW w:w="0" w:type="auto"/>
          </w:tcPr>
          <w:p w14:paraId="52F044A4" w14:textId="3FD48A7A" w:rsidR="00785244" w:rsidRPr="00785244" w:rsidRDefault="00785244" w:rsidP="00BB03D5">
            <w:pPr>
              <w:pStyle w:val="Bntext"/>
              <w:ind w:firstLine="0"/>
            </w:pPr>
            <w:r w:rsidRPr="00785244">
              <w:t>Odstranit slovo</w:t>
            </w:r>
          </w:p>
        </w:tc>
        <w:tc>
          <w:tcPr>
            <w:tcW w:w="0" w:type="auto"/>
          </w:tcPr>
          <w:p w14:paraId="668621F1" w14:textId="77777777" w:rsidR="00785244" w:rsidRPr="00785244" w:rsidRDefault="00785244" w:rsidP="00BB03D5">
            <w:pPr>
              <w:pStyle w:val="Bntext"/>
              <w:ind w:firstLine="0"/>
            </w:pPr>
            <w:r w:rsidRPr="00785244">
              <w:t>CTRL+BACKSPACE</w:t>
            </w:r>
          </w:p>
        </w:tc>
      </w:tr>
      <w:tr w:rsidR="00785244" w:rsidRPr="00785244" w14:paraId="648D87A2" w14:textId="77777777" w:rsidTr="008A7B13">
        <w:trPr>
          <w:jc w:val="center"/>
        </w:trPr>
        <w:tc>
          <w:tcPr>
            <w:tcW w:w="0" w:type="auto"/>
            <w:vMerge/>
          </w:tcPr>
          <w:p w14:paraId="662C8A6C" w14:textId="77777777" w:rsidR="00785244" w:rsidRPr="00785244" w:rsidRDefault="00785244" w:rsidP="00BB03D5">
            <w:pPr>
              <w:pStyle w:val="Bntext"/>
              <w:ind w:firstLine="0"/>
            </w:pPr>
          </w:p>
        </w:tc>
        <w:tc>
          <w:tcPr>
            <w:tcW w:w="0" w:type="auto"/>
          </w:tcPr>
          <w:p w14:paraId="6592AE1E" w14:textId="125BC8A1" w:rsidR="00785244" w:rsidRPr="00785244" w:rsidRDefault="00785244" w:rsidP="00BB03D5">
            <w:pPr>
              <w:pStyle w:val="Bntext"/>
              <w:ind w:firstLine="0"/>
            </w:pPr>
            <w:r w:rsidRPr="00785244">
              <w:t>Přejít na začátek dokumentu</w:t>
            </w:r>
          </w:p>
        </w:tc>
        <w:tc>
          <w:tcPr>
            <w:tcW w:w="0" w:type="auto"/>
          </w:tcPr>
          <w:p w14:paraId="472EAC1C" w14:textId="77777777" w:rsidR="00785244" w:rsidRPr="00785244" w:rsidRDefault="00785244" w:rsidP="00BB03D5">
            <w:pPr>
              <w:pStyle w:val="Bntext"/>
              <w:ind w:firstLine="0"/>
            </w:pPr>
            <w:r w:rsidRPr="00785244">
              <w:t>CTRL+HOME</w:t>
            </w:r>
          </w:p>
        </w:tc>
      </w:tr>
      <w:tr w:rsidR="00785244" w:rsidRPr="00785244" w14:paraId="0D2EAAA6" w14:textId="77777777" w:rsidTr="008A7B13">
        <w:trPr>
          <w:jc w:val="center"/>
        </w:trPr>
        <w:tc>
          <w:tcPr>
            <w:tcW w:w="0" w:type="auto"/>
            <w:vMerge/>
          </w:tcPr>
          <w:p w14:paraId="59A611B4" w14:textId="77777777" w:rsidR="00785244" w:rsidRPr="00785244" w:rsidRDefault="00785244" w:rsidP="00BB03D5">
            <w:pPr>
              <w:pStyle w:val="Bntext"/>
              <w:ind w:firstLine="0"/>
            </w:pPr>
          </w:p>
        </w:tc>
        <w:tc>
          <w:tcPr>
            <w:tcW w:w="0" w:type="auto"/>
          </w:tcPr>
          <w:p w14:paraId="24994D69" w14:textId="55C74B71" w:rsidR="00785244" w:rsidRPr="00785244" w:rsidRDefault="00785244" w:rsidP="00BB03D5">
            <w:pPr>
              <w:pStyle w:val="Bntext"/>
              <w:ind w:firstLine="0"/>
            </w:pPr>
            <w:r w:rsidRPr="00785244">
              <w:t>Přejít na konec dokumentu</w:t>
            </w:r>
          </w:p>
        </w:tc>
        <w:tc>
          <w:tcPr>
            <w:tcW w:w="0" w:type="auto"/>
          </w:tcPr>
          <w:p w14:paraId="283B7CC7" w14:textId="77777777" w:rsidR="00785244" w:rsidRPr="00785244" w:rsidRDefault="00785244" w:rsidP="00BB03D5">
            <w:pPr>
              <w:pStyle w:val="Bntext"/>
              <w:ind w:firstLine="0"/>
            </w:pPr>
            <w:r w:rsidRPr="00785244">
              <w:t>CTRL+END</w:t>
            </w:r>
          </w:p>
        </w:tc>
      </w:tr>
      <w:tr w:rsidR="00785244" w:rsidRPr="00785244" w14:paraId="224EFFC5" w14:textId="77777777" w:rsidTr="008A7B13">
        <w:trPr>
          <w:jc w:val="center"/>
        </w:trPr>
        <w:tc>
          <w:tcPr>
            <w:tcW w:w="0" w:type="auto"/>
            <w:vMerge/>
          </w:tcPr>
          <w:p w14:paraId="12284292" w14:textId="77777777" w:rsidR="00785244" w:rsidRPr="00785244" w:rsidRDefault="00785244" w:rsidP="00BB03D5">
            <w:pPr>
              <w:pStyle w:val="Bntext"/>
              <w:ind w:firstLine="0"/>
            </w:pPr>
          </w:p>
        </w:tc>
        <w:tc>
          <w:tcPr>
            <w:tcW w:w="0" w:type="auto"/>
          </w:tcPr>
          <w:p w14:paraId="5255594D" w14:textId="5302168F" w:rsidR="00785244" w:rsidRPr="00785244" w:rsidRDefault="00785244" w:rsidP="00BB03D5">
            <w:pPr>
              <w:pStyle w:val="Bntext"/>
              <w:ind w:firstLine="0"/>
            </w:pPr>
            <w:r w:rsidRPr="00785244">
              <w:t>Vložit</w:t>
            </w:r>
          </w:p>
        </w:tc>
        <w:tc>
          <w:tcPr>
            <w:tcW w:w="0" w:type="auto"/>
          </w:tcPr>
          <w:p w14:paraId="2F4FC540" w14:textId="77777777" w:rsidR="00785244" w:rsidRPr="00785244" w:rsidRDefault="00785244" w:rsidP="00BB03D5">
            <w:pPr>
              <w:pStyle w:val="Bntext"/>
              <w:ind w:firstLine="0"/>
            </w:pPr>
            <w:r w:rsidRPr="00785244">
              <w:t>CTRL+V</w:t>
            </w:r>
          </w:p>
        </w:tc>
      </w:tr>
      <w:tr w:rsidR="00785244" w:rsidRPr="00785244" w14:paraId="39ACA7B4" w14:textId="77777777" w:rsidTr="008A7B13">
        <w:trPr>
          <w:jc w:val="center"/>
        </w:trPr>
        <w:tc>
          <w:tcPr>
            <w:tcW w:w="0" w:type="auto"/>
            <w:vMerge/>
          </w:tcPr>
          <w:p w14:paraId="188561BF" w14:textId="77777777" w:rsidR="00785244" w:rsidRPr="00785244" w:rsidRDefault="00785244" w:rsidP="00BB03D5">
            <w:pPr>
              <w:pStyle w:val="Bntext"/>
              <w:ind w:firstLine="0"/>
            </w:pPr>
          </w:p>
        </w:tc>
        <w:tc>
          <w:tcPr>
            <w:tcW w:w="0" w:type="auto"/>
          </w:tcPr>
          <w:p w14:paraId="1592300A" w14:textId="1728EFD4" w:rsidR="00785244" w:rsidRPr="00785244" w:rsidRDefault="00785244" w:rsidP="00BB03D5">
            <w:pPr>
              <w:pStyle w:val="Bntext"/>
              <w:ind w:firstLine="0"/>
            </w:pPr>
            <w:r w:rsidRPr="00785244">
              <w:t>Uložit</w:t>
            </w:r>
          </w:p>
        </w:tc>
        <w:tc>
          <w:tcPr>
            <w:tcW w:w="0" w:type="auto"/>
          </w:tcPr>
          <w:p w14:paraId="2449AE33" w14:textId="77777777" w:rsidR="00785244" w:rsidRPr="00785244" w:rsidRDefault="00785244" w:rsidP="00BB03D5">
            <w:pPr>
              <w:pStyle w:val="Bntext"/>
              <w:ind w:firstLine="0"/>
            </w:pPr>
            <w:r w:rsidRPr="00785244">
              <w:t>CTRL+S</w:t>
            </w:r>
          </w:p>
        </w:tc>
      </w:tr>
      <w:tr w:rsidR="00785244" w:rsidRPr="006C6851" w14:paraId="478F3F2B" w14:textId="77777777" w:rsidTr="008A7B13">
        <w:trPr>
          <w:jc w:val="center"/>
        </w:trPr>
        <w:tc>
          <w:tcPr>
            <w:tcW w:w="0" w:type="auto"/>
            <w:vMerge/>
          </w:tcPr>
          <w:p w14:paraId="37EBB255" w14:textId="77777777" w:rsidR="00785244" w:rsidRPr="00785244" w:rsidRDefault="00785244" w:rsidP="00BB03D5">
            <w:pPr>
              <w:pStyle w:val="Bntext"/>
              <w:ind w:firstLine="0"/>
            </w:pPr>
          </w:p>
        </w:tc>
        <w:tc>
          <w:tcPr>
            <w:tcW w:w="0" w:type="auto"/>
          </w:tcPr>
          <w:p w14:paraId="2FAA81AD" w14:textId="5003AC09" w:rsidR="00785244" w:rsidRPr="00785244" w:rsidRDefault="00785244" w:rsidP="00BB03D5">
            <w:pPr>
              <w:pStyle w:val="Bntext"/>
              <w:ind w:firstLine="0"/>
            </w:pPr>
            <w:r w:rsidRPr="00785244">
              <w:t>Vybrat vše</w:t>
            </w:r>
          </w:p>
        </w:tc>
        <w:tc>
          <w:tcPr>
            <w:tcW w:w="0" w:type="auto"/>
          </w:tcPr>
          <w:p w14:paraId="3B3DA928" w14:textId="77777777" w:rsidR="00785244" w:rsidRPr="006C6851" w:rsidRDefault="00785244" w:rsidP="00BB03D5">
            <w:pPr>
              <w:pStyle w:val="Bntext"/>
              <w:ind w:firstLine="0"/>
            </w:pPr>
            <w:r w:rsidRPr="00785244">
              <w:t>CTRL+A</w:t>
            </w:r>
          </w:p>
        </w:tc>
      </w:tr>
    </w:tbl>
    <w:p w14:paraId="0730B56C" w14:textId="08F37A00" w:rsidR="00227378" w:rsidRDefault="00227378" w:rsidP="00227378">
      <w:pPr>
        <w:pStyle w:val="Nadpis1"/>
      </w:pPr>
      <w:bookmarkStart w:id="31" w:name="_Toc186917753"/>
      <w:r>
        <w:t>Rejstřík</w:t>
      </w:r>
      <w:bookmarkEnd w:id="31"/>
    </w:p>
    <w:p w14:paraId="687E7D4D" w14:textId="77777777" w:rsidR="006D62DE" w:rsidRDefault="006D62DE" w:rsidP="00317D26">
      <w:pPr>
        <w:rPr>
          <w:noProof/>
        </w:rPr>
        <w:sectPr w:rsidR="006D62DE" w:rsidSect="00924674">
          <w:headerReference w:type="default" r:id="rId14"/>
          <w:footerReference w:type="default" r:id="rId15"/>
          <w:type w:val="continuous"/>
          <w:pgSz w:w="11906" w:h="16838" w:code="9"/>
          <w:pgMar w:top="1699" w:right="1411" w:bottom="1699" w:left="1411" w:header="706" w:footer="706" w:gutter="0"/>
          <w:cols w:space="708"/>
          <w:vAlign w:val="center"/>
          <w:titlePg/>
          <w:docGrid w:linePitch="360"/>
          <w:sectPrChange w:id="32" w:author="ylxzfa" w:date="2025-01-04T22:30:00Z" w16du:dateUtc="2025-01-04T21:30:00Z">
            <w:sectPr w:rsidR="006D62DE" w:rsidSect="00924674">
              <w:pgSz w:code="0"/>
              <w:pgMar w:top="1417" w:right="1417" w:bottom="1417" w:left="1417" w:header="708" w:footer="708" w:gutter="0"/>
              <w:vAlign w:val="top"/>
            </w:sectPr>
          </w:sectPrChange>
        </w:sectPr>
      </w:pPr>
      <w:r>
        <w:fldChar w:fldCharType="begin"/>
      </w:r>
      <w:r>
        <w:instrText xml:space="preserve"> INDEX \c "1" \z "2057" </w:instrText>
      </w:r>
      <w:r>
        <w:fldChar w:fldCharType="separate"/>
      </w:r>
    </w:p>
    <w:p w14:paraId="5799E1A4" w14:textId="77777777" w:rsidR="006D62DE" w:rsidRDefault="006D62DE">
      <w:pPr>
        <w:pStyle w:val="Rejstk1"/>
        <w:tabs>
          <w:tab w:val="right" w:leader="dot" w:pos="9062"/>
        </w:tabs>
        <w:rPr>
          <w:noProof/>
        </w:rPr>
      </w:pPr>
      <w:r>
        <w:rPr>
          <w:noProof/>
        </w:rPr>
        <w:t>hypertextový odkaz, 2</w:t>
      </w:r>
    </w:p>
    <w:p w14:paraId="45723548" w14:textId="44E7B5EA" w:rsidR="006D62DE" w:rsidRDefault="006D62DE">
      <w:pPr>
        <w:pStyle w:val="Rejstk1"/>
        <w:tabs>
          <w:tab w:val="right" w:leader="dot" w:pos="9062"/>
        </w:tabs>
        <w:rPr>
          <w:noProof/>
        </w:rPr>
      </w:pPr>
      <w:r>
        <w:rPr>
          <w:noProof/>
        </w:rPr>
        <w:t xml:space="preserve">klávesová zkratka. </w:t>
      </w:r>
      <w:r w:rsidRPr="00F24DE4">
        <w:rPr>
          <w:rFonts w:cstheme="minorHAnsi"/>
          <w:i/>
          <w:noProof/>
        </w:rPr>
        <w:t>viz</w:t>
      </w:r>
      <w:r w:rsidRPr="00F24DE4">
        <w:rPr>
          <w:rFonts w:cstheme="minorHAnsi"/>
          <w:noProof/>
        </w:rPr>
        <w:t xml:space="preserve"> </w:t>
      </w:r>
      <w:hyperlink w:anchor="_Užitečné_klávesové_zkratky" w:history="1">
        <w:r w:rsidRPr="006D62DE">
          <w:rPr>
            <w:rStyle w:val="Hypertextovodkaz"/>
            <w:noProof/>
          </w:rPr>
          <w:t>Užitečné klávesové zkratky</w:t>
        </w:r>
      </w:hyperlink>
    </w:p>
    <w:p w14:paraId="4972E9CA" w14:textId="77777777" w:rsidR="006D62DE" w:rsidRDefault="006D62DE">
      <w:pPr>
        <w:pStyle w:val="Rejstk2"/>
        <w:tabs>
          <w:tab w:val="right" w:leader="dot" w:pos="9062"/>
        </w:tabs>
        <w:rPr>
          <w:noProof/>
        </w:rPr>
      </w:pPr>
      <w:r>
        <w:rPr>
          <w:noProof/>
        </w:rPr>
        <w:t>tabulka, 3</w:t>
      </w:r>
    </w:p>
    <w:p w14:paraId="587FD408" w14:textId="77777777" w:rsidR="006D62DE" w:rsidRDefault="006D62DE">
      <w:pPr>
        <w:pStyle w:val="Rejstk1"/>
        <w:tabs>
          <w:tab w:val="right" w:leader="dot" w:pos="9062"/>
        </w:tabs>
        <w:rPr>
          <w:noProof/>
        </w:rPr>
      </w:pPr>
      <w:r>
        <w:rPr>
          <w:noProof/>
        </w:rPr>
        <w:t>úchyt, 3</w:t>
      </w:r>
    </w:p>
    <w:p w14:paraId="3AF61517" w14:textId="77777777" w:rsidR="006D62DE" w:rsidRDefault="006D62DE">
      <w:pPr>
        <w:pStyle w:val="Rejstk1"/>
        <w:tabs>
          <w:tab w:val="right" w:leader="dot" w:pos="9062"/>
        </w:tabs>
        <w:rPr>
          <w:noProof/>
        </w:rPr>
      </w:pPr>
      <w:r>
        <w:rPr>
          <w:noProof/>
        </w:rPr>
        <w:t>vnořené, 2</w:t>
      </w:r>
    </w:p>
    <w:p w14:paraId="4CFB8733" w14:textId="77777777" w:rsidR="006D62DE" w:rsidRDefault="006D62DE" w:rsidP="00317D26">
      <w:pPr>
        <w:rPr>
          <w:noProof/>
        </w:rPr>
        <w:sectPr w:rsidR="006D62DE" w:rsidSect="006D62DE">
          <w:type w:val="continuous"/>
          <w:pgSz w:w="11906" w:h="16838"/>
          <w:pgMar w:top="1417" w:right="1417" w:bottom="1417" w:left="1417" w:header="708" w:footer="708" w:gutter="0"/>
          <w:cols w:space="720"/>
          <w:docGrid w:linePitch="360"/>
        </w:sectPr>
      </w:pPr>
    </w:p>
    <w:p w14:paraId="6B249E13" w14:textId="2E8FFB69" w:rsidR="00317D26" w:rsidRPr="00317D26" w:rsidRDefault="006D62DE" w:rsidP="00317D26">
      <w:r>
        <w:fldChar w:fldCharType="end"/>
      </w:r>
      <w:bookmarkStart w:id="33" w:name="_Toc186910618"/>
    </w:p>
    <w:p w14:paraId="056FAC03" w14:textId="04FD5EF6" w:rsidR="00227378" w:rsidRPr="00227378" w:rsidRDefault="00AB2D02" w:rsidP="00227378">
      <w:pPr>
        <w:pStyle w:val="Nadpis1"/>
      </w:pPr>
      <w:bookmarkStart w:id="34" w:name="_Toc186917754"/>
      <w:r>
        <w:t>Obsah</w:t>
      </w:r>
      <w:bookmarkEnd w:id="33"/>
      <w:bookmarkEnd w:id="34"/>
    </w:p>
    <w:sdt>
      <w:sdtPr>
        <w:rPr>
          <w:rFonts w:ascii="Calibri" w:eastAsia="Calibri" w:hAnsi="Calibri" w:cs="Times New Roman"/>
          <w:color w:val="auto"/>
          <w:sz w:val="22"/>
          <w:szCs w:val="22"/>
          <w:lang w:val="cs-CZ" w:eastAsia="en-US"/>
        </w:rPr>
        <w:id w:val="-99332886"/>
        <w:docPartObj>
          <w:docPartGallery w:val="Table of Contents"/>
          <w:docPartUnique/>
        </w:docPartObj>
      </w:sdtPr>
      <w:sdtEndPr>
        <w:rPr>
          <w:b/>
          <w:bCs/>
        </w:rPr>
      </w:sdtEndPr>
      <w:sdtContent>
        <w:p w14:paraId="55EF6E80" w14:textId="059D4273" w:rsidR="00D358D0" w:rsidRDefault="00D358D0">
          <w:pPr>
            <w:pStyle w:val="Nadpisobsahu"/>
          </w:pPr>
          <w:r>
            <w:rPr>
              <w:lang w:val="cs-CZ"/>
            </w:rPr>
            <w:t>Obsah</w:t>
          </w:r>
        </w:p>
        <w:p w14:paraId="699B64FD" w14:textId="364F933E" w:rsidR="005F137A" w:rsidRDefault="00D358D0">
          <w:pPr>
            <w:pStyle w:val="Obsah1"/>
            <w:tabs>
              <w:tab w:val="left" w:pos="480"/>
              <w:tab w:val="right" w:leader="dot" w:pos="9062"/>
            </w:tabs>
            <w:rPr>
              <w:rFonts w:asciiTheme="minorHAnsi" w:eastAsiaTheme="minorEastAsia" w:hAnsiTheme="minorHAnsi" w:cstheme="minorBidi"/>
              <w:noProof/>
              <w:kern w:val="2"/>
              <w:sz w:val="24"/>
              <w:szCs w:val="24"/>
              <w:lang w:val="en-GB" w:eastAsia="en-GB"/>
              <w14:ligatures w14:val="standardContextual"/>
            </w:rPr>
          </w:pPr>
          <w:r>
            <w:fldChar w:fldCharType="begin"/>
          </w:r>
          <w:r>
            <w:instrText xml:space="preserve"> TOC \o "1-3" \h \z \u </w:instrText>
          </w:r>
          <w:r>
            <w:fldChar w:fldCharType="separate"/>
          </w:r>
          <w:hyperlink w:anchor="_Toc186917743" w:history="1">
            <w:r w:rsidR="005F137A" w:rsidRPr="00FD6B28">
              <w:rPr>
                <w:rStyle w:val="Hypertextovodkaz"/>
                <w:noProof/>
              </w:rPr>
              <w:t>1</w:t>
            </w:r>
            <w:r w:rsidR="005F137A">
              <w:rPr>
                <w:rFonts w:asciiTheme="minorHAnsi" w:eastAsiaTheme="minorEastAsia" w:hAnsiTheme="minorHAnsi" w:cstheme="minorBidi"/>
                <w:noProof/>
                <w:kern w:val="2"/>
                <w:sz w:val="24"/>
                <w:szCs w:val="24"/>
                <w:lang w:val="en-GB" w:eastAsia="en-GB"/>
                <w14:ligatures w14:val="standardContextual"/>
              </w:rPr>
              <w:tab/>
            </w:r>
            <w:r w:rsidR="005F137A" w:rsidRPr="00FD6B28">
              <w:rPr>
                <w:rStyle w:val="Hypertextovodkaz"/>
                <w:noProof/>
              </w:rPr>
              <w:t>Usnadnění práce s pracovní plochou sady Microsoft Office 2000</w:t>
            </w:r>
            <w:r w:rsidR="005F137A">
              <w:rPr>
                <w:noProof/>
                <w:webHidden/>
              </w:rPr>
              <w:tab/>
            </w:r>
            <w:r w:rsidR="005F137A">
              <w:rPr>
                <w:noProof/>
                <w:webHidden/>
              </w:rPr>
              <w:fldChar w:fldCharType="begin"/>
            </w:r>
            <w:r w:rsidR="005F137A">
              <w:rPr>
                <w:noProof/>
                <w:webHidden/>
              </w:rPr>
              <w:instrText xml:space="preserve"> PAGEREF _Toc186917743 \h </w:instrText>
            </w:r>
            <w:r w:rsidR="005F137A">
              <w:rPr>
                <w:noProof/>
                <w:webHidden/>
              </w:rPr>
            </w:r>
            <w:r w:rsidR="005F137A">
              <w:rPr>
                <w:noProof/>
                <w:webHidden/>
              </w:rPr>
              <w:fldChar w:fldCharType="separate"/>
            </w:r>
            <w:r w:rsidR="005F137A">
              <w:rPr>
                <w:noProof/>
                <w:webHidden/>
              </w:rPr>
              <w:t>2</w:t>
            </w:r>
            <w:r w:rsidR="005F137A">
              <w:rPr>
                <w:noProof/>
                <w:webHidden/>
              </w:rPr>
              <w:fldChar w:fldCharType="end"/>
            </w:r>
          </w:hyperlink>
        </w:p>
        <w:p w14:paraId="097E23E4" w14:textId="0C4E8987" w:rsidR="005F137A" w:rsidRDefault="005F137A">
          <w:pPr>
            <w:pStyle w:val="Obsah2"/>
            <w:tabs>
              <w:tab w:val="left" w:pos="960"/>
              <w:tab w:val="right" w:leader="dot" w:pos="9062"/>
            </w:tabs>
            <w:rPr>
              <w:rFonts w:asciiTheme="minorHAnsi" w:eastAsiaTheme="minorEastAsia" w:hAnsiTheme="minorHAnsi" w:cstheme="minorBidi"/>
              <w:noProof/>
              <w:kern w:val="2"/>
              <w:sz w:val="24"/>
              <w:szCs w:val="24"/>
              <w:lang w:val="en-GB" w:eastAsia="en-GB"/>
              <w14:ligatures w14:val="standardContextual"/>
            </w:rPr>
          </w:pPr>
          <w:hyperlink w:anchor="_Toc186917744" w:history="1">
            <w:r w:rsidRPr="00FD6B28">
              <w:rPr>
                <w:rStyle w:val="Hypertextovodkaz"/>
                <w:noProof/>
              </w:rPr>
              <w:t>1.1</w:t>
            </w:r>
            <w:r>
              <w:rPr>
                <w:rFonts w:asciiTheme="minorHAnsi" w:eastAsiaTheme="minorEastAsia" w:hAnsiTheme="minorHAnsi" w:cstheme="minorBidi"/>
                <w:noProof/>
                <w:kern w:val="2"/>
                <w:sz w:val="24"/>
                <w:szCs w:val="24"/>
                <w:lang w:val="en-GB" w:eastAsia="en-GB"/>
                <w14:ligatures w14:val="standardContextual"/>
              </w:rPr>
              <w:tab/>
            </w:r>
            <w:r w:rsidRPr="00FD6B28">
              <w:rPr>
                <w:rStyle w:val="Hypertextovodkaz"/>
                <w:noProof/>
              </w:rPr>
              <w:t>Použití individuálních nabídek a panelů nástrojů</w:t>
            </w:r>
            <w:r>
              <w:rPr>
                <w:noProof/>
                <w:webHidden/>
              </w:rPr>
              <w:tab/>
            </w:r>
            <w:r>
              <w:rPr>
                <w:noProof/>
                <w:webHidden/>
              </w:rPr>
              <w:fldChar w:fldCharType="begin"/>
            </w:r>
            <w:r>
              <w:rPr>
                <w:noProof/>
                <w:webHidden/>
              </w:rPr>
              <w:instrText xml:space="preserve"> PAGEREF _Toc186917744 \h </w:instrText>
            </w:r>
            <w:r>
              <w:rPr>
                <w:noProof/>
                <w:webHidden/>
              </w:rPr>
            </w:r>
            <w:r>
              <w:rPr>
                <w:noProof/>
                <w:webHidden/>
              </w:rPr>
              <w:fldChar w:fldCharType="separate"/>
            </w:r>
            <w:r>
              <w:rPr>
                <w:noProof/>
                <w:webHidden/>
              </w:rPr>
              <w:t>2</w:t>
            </w:r>
            <w:r>
              <w:rPr>
                <w:noProof/>
                <w:webHidden/>
              </w:rPr>
              <w:fldChar w:fldCharType="end"/>
            </w:r>
          </w:hyperlink>
        </w:p>
        <w:p w14:paraId="47339D79" w14:textId="37BA7275" w:rsidR="005F137A" w:rsidRDefault="005F137A">
          <w:pPr>
            <w:pStyle w:val="Obsah2"/>
            <w:tabs>
              <w:tab w:val="left" w:pos="960"/>
              <w:tab w:val="right" w:leader="dot" w:pos="9062"/>
            </w:tabs>
            <w:rPr>
              <w:rFonts w:asciiTheme="minorHAnsi" w:eastAsiaTheme="minorEastAsia" w:hAnsiTheme="minorHAnsi" w:cstheme="minorBidi"/>
              <w:noProof/>
              <w:kern w:val="2"/>
              <w:sz w:val="24"/>
              <w:szCs w:val="24"/>
              <w:lang w:val="en-GB" w:eastAsia="en-GB"/>
              <w14:ligatures w14:val="standardContextual"/>
            </w:rPr>
          </w:pPr>
          <w:hyperlink w:anchor="_Toc186917745" w:history="1">
            <w:r w:rsidRPr="00FD6B28">
              <w:rPr>
                <w:rStyle w:val="Hypertextovodkaz"/>
                <w:noProof/>
              </w:rPr>
              <w:t>1.2</w:t>
            </w:r>
            <w:r>
              <w:rPr>
                <w:rFonts w:asciiTheme="minorHAnsi" w:eastAsiaTheme="minorEastAsia" w:hAnsiTheme="minorHAnsi" w:cstheme="minorBidi"/>
                <w:noProof/>
                <w:kern w:val="2"/>
                <w:sz w:val="24"/>
                <w:szCs w:val="24"/>
                <w:lang w:val="en-GB" w:eastAsia="en-GB"/>
                <w14:ligatures w14:val="standardContextual"/>
              </w:rPr>
              <w:tab/>
            </w:r>
            <w:r w:rsidRPr="00FD6B28">
              <w:rPr>
                <w:rStyle w:val="Hypertextovodkaz"/>
                <w:noProof/>
              </w:rPr>
              <w:t>Zobrazení otevřených dokumentů</w:t>
            </w:r>
            <w:r>
              <w:rPr>
                <w:noProof/>
                <w:webHidden/>
              </w:rPr>
              <w:tab/>
            </w:r>
            <w:r>
              <w:rPr>
                <w:noProof/>
                <w:webHidden/>
              </w:rPr>
              <w:fldChar w:fldCharType="begin"/>
            </w:r>
            <w:r>
              <w:rPr>
                <w:noProof/>
                <w:webHidden/>
              </w:rPr>
              <w:instrText xml:space="preserve"> PAGEREF _Toc186917745 \h </w:instrText>
            </w:r>
            <w:r>
              <w:rPr>
                <w:noProof/>
                <w:webHidden/>
              </w:rPr>
            </w:r>
            <w:r>
              <w:rPr>
                <w:noProof/>
                <w:webHidden/>
              </w:rPr>
              <w:fldChar w:fldCharType="separate"/>
            </w:r>
            <w:r>
              <w:rPr>
                <w:noProof/>
                <w:webHidden/>
              </w:rPr>
              <w:t>2</w:t>
            </w:r>
            <w:r>
              <w:rPr>
                <w:noProof/>
                <w:webHidden/>
              </w:rPr>
              <w:fldChar w:fldCharType="end"/>
            </w:r>
          </w:hyperlink>
        </w:p>
        <w:p w14:paraId="222CF4EA" w14:textId="17C69EB4" w:rsidR="005F137A" w:rsidRDefault="005F137A">
          <w:pPr>
            <w:pStyle w:val="Obsah2"/>
            <w:tabs>
              <w:tab w:val="left" w:pos="960"/>
              <w:tab w:val="right" w:leader="dot" w:pos="9062"/>
            </w:tabs>
            <w:rPr>
              <w:rFonts w:asciiTheme="minorHAnsi" w:eastAsiaTheme="minorEastAsia" w:hAnsiTheme="minorHAnsi" w:cstheme="minorBidi"/>
              <w:noProof/>
              <w:kern w:val="2"/>
              <w:sz w:val="24"/>
              <w:szCs w:val="24"/>
              <w:lang w:val="en-GB" w:eastAsia="en-GB"/>
              <w14:ligatures w14:val="standardContextual"/>
            </w:rPr>
          </w:pPr>
          <w:hyperlink w:anchor="_Toc186917746" w:history="1">
            <w:r w:rsidRPr="00FD6B28">
              <w:rPr>
                <w:rStyle w:val="Hypertextovodkaz"/>
                <w:noProof/>
              </w:rPr>
              <w:t>1.3</w:t>
            </w:r>
            <w:r>
              <w:rPr>
                <w:rFonts w:asciiTheme="minorHAnsi" w:eastAsiaTheme="minorEastAsia" w:hAnsiTheme="minorHAnsi" w:cstheme="minorBidi"/>
                <w:noProof/>
                <w:kern w:val="2"/>
                <w:sz w:val="24"/>
                <w:szCs w:val="24"/>
                <w:lang w:val="en-GB" w:eastAsia="en-GB"/>
                <w14:ligatures w14:val="standardContextual"/>
              </w:rPr>
              <w:tab/>
            </w:r>
            <w:r w:rsidRPr="00FD6B28">
              <w:rPr>
                <w:rStyle w:val="Hypertextovodkaz"/>
                <w:noProof/>
              </w:rPr>
              <w:t>Snadnější přístup pomocí zástupců</w:t>
            </w:r>
            <w:r>
              <w:rPr>
                <w:noProof/>
                <w:webHidden/>
              </w:rPr>
              <w:tab/>
            </w:r>
            <w:r>
              <w:rPr>
                <w:noProof/>
                <w:webHidden/>
              </w:rPr>
              <w:fldChar w:fldCharType="begin"/>
            </w:r>
            <w:r>
              <w:rPr>
                <w:noProof/>
                <w:webHidden/>
              </w:rPr>
              <w:instrText xml:space="preserve"> PAGEREF _Toc186917746 \h </w:instrText>
            </w:r>
            <w:r>
              <w:rPr>
                <w:noProof/>
                <w:webHidden/>
              </w:rPr>
            </w:r>
            <w:r>
              <w:rPr>
                <w:noProof/>
                <w:webHidden/>
              </w:rPr>
              <w:fldChar w:fldCharType="separate"/>
            </w:r>
            <w:r>
              <w:rPr>
                <w:noProof/>
                <w:webHidden/>
              </w:rPr>
              <w:t>2</w:t>
            </w:r>
            <w:r>
              <w:rPr>
                <w:noProof/>
                <w:webHidden/>
              </w:rPr>
              <w:fldChar w:fldCharType="end"/>
            </w:r>
          </w:hyperlink>
        </w:p>
        <w:p w14:paraId="31BC7333" w14:textId="0E5E39D1" w:rsidR="005F137A" w:rsidRDefault="005F137A">
          <w:pPr>
            <w:pStyle w:val="Obsah1"/>
            <w:tabs>
              <w:tab w:val="left" w:pos="480"/>
              <w:tab w:val="right" w:leader="dot" w:pos="9062"/>
            </w:tabs>
            <w:rPr>
              <w:rFonts w:asciiTheme="minorHAnsi" w:eastAsiaTheme="minorEastAsia" w:hAnsiTheme="minorHAnsi" w:cstheme="minorBidi"/>
              <w:noProof/>
              <w:kern w:val="2"/>
              <w:sz w:val="24"/>
              <w:szCs w:val="24"/>
              <w:lang w:val="en-GB" w:eastAsia="en-GB"/>
              <w14:ligatures w14:val="standardContextual"/>
            </w:rPr>
          </w:pPr>
          <w:hyperlink w:anchor="_Toc186917747" w:history="1">
            <w:r w:rsidRPr="00FD6B28">
              <w:rPr>
                <w:rStyle w:val="Hypertextovodkaz"/>
                <w:noProof/>
              </w:rPr>
              <w:t>2</w:t>
            </w:r>
            <w:r>
              <w:rPr>
                <w:rFonts w:asciiTheme="minorHAnsi" w:eastAsiaTheme="minorEastAsia" w:hAnsiTheme="minorHAnsi" w:cstheme="minorBidi"/>
                <w:noProof/>
                <w:kern w:val="2"/>
                <w:sz w:val="24"/>
                <w:szCs w:val="24"/>
                <w:lang w:val="en-GB" w:eastAsia="en-GB"/>
                <w14:ligatures w14:val="standardContextual"/>
              </w:rPr>
              <w:tab/>
            </w:r>
            <w:r w:rsidRPr="00FD6B28">
              <w:rPr>
                <w:rStyle w:val="Hypertextovodkaz"/>
                <w:noProof/>
              </w:rPr>
              <w:t>Úpravy</w:t>
            </w:r>
            <w:r>
              <w:rPr>
                <w:noProof/>
                <w:webHidden/>
              </w:rPr>
              <w:tab/>
            </w:r>
            <w:r>
              <w:rPr>
                <w:noProof/>
                <w:webHidden/>
              </w:rPr>
              <w:fldChar w:fldCharType="begin"/>
            </w:r>
            <w:r>
              <w:rPr>
                <w:noProof/>
                <w:webHidden/>
              </w:rPr>
              <w:instrText xml:space="preserve"> PAGEREF _Toc186917747 \h </w:instrText>
            </w:r>
            <w:r>
              <w:rPr>
                <w:noProof/>
                <w:webHidden/>
              </w:rPr>
            </w:r>
            <w:r>
              <w:rPr>
                <w:noProof/>
                <w:webHidden/>
              </w:rPr>
              <w:fldChar w:fldCharType="separate"/>
            </w:r>
            <w:r>
              <w:rPr>
                <w:noProof/>
                <w:webHidden/>
              </w:rPr>
              <w:t>2</w:t>
            </w:r>
            <w:r>
              <w:rPr>
                <w:noProof/>
                <w:webHidden/>
              </w:rPr>
              <w:fldChar w:fldCharType="end"/>
            </w:r>
          </w:hyperlink>
        </w:p>
        <w:p w14:paraId="259C3C3A" w14:textId="666016D2" w:rsidR="005F137A" w:rsidRDefault="005F137A">
          <w:pPr>
            <w:pStyle w:val="Obsah2"/>
            <w:tabs>
              <w:tab w:val="left" w:pos="960"/>
              <w:tab w:val="right" w:leader="dot" w:pos="9062"/>
            </w:tabs>
            <w:rPr>
              <w:rFonts w:asciiTheme="minorHAnsi" w:eastAsiaTheme="minorEastAsia" w:hAnsiTheme="minorHAnsi" w:cstheme="minorBidi"/>
              <w:noProof/>
              <w:kern w:val="2"/>
              <w:sz w:val="24"/>
              <w:szCs w:val="24"/>
              <w:lang w:val="en-GB" w:eastAsia="en-GB"/>
              <w14:ligatures w14:val="standardContextual"/>
            </w:rPr>
          </w:pPr>
          <w:hyperlink w:anchor="_Toc186917748" w:history="1">
            <w:r w:rsidRPr="00FD6B28">
              <w:rPr>
                <w:rStyle w:val="Hypertextovodkaz"/>
                <w:noProof/>
              </w:rPr>
              <w:t>2.1</w:t>
            </w:r>
            <w:r>
              <w:rPr>
                <w:rFonts w:asciiTheme="minorHAnsi" w:eastAsiaTheme="minorEastAsia" w:hAnsiTheme="minorHAnsi" w:cstheme="minorBidi"/>
                <w:noProof/>
                <w:kern w:val="2"/>
                <w:sz w:val="24"/>
                <w:szCs w:val="24"/>
                <w:lang w:val="en-GB" w:eastAsia="en-GB"/>
                <w14:ligatures w14:val="standardContextual"/>
              </w:rPr>
              <w:tab/>
            </w:r>
            <w:r w:rsidRPr="00FD6B28">
              <w:rPr>
                <w:rStyle w:val="Hypertextovodkaz"/>
                <w:noProof/>
              </w:rPr>
              <w:t>Funkce Zadání po klepnutí</w:t>
            </w:r>
            <w:r>
              <w:rPr>
                <w:noProof/>
                <w:webHidden/>
              </w:rPr>
              <w:tab/>
            </w:r>
            <w:r>
              <w:rPr>
                <w:noProof/>
                <w:webHidden/>
              </w:rPr>
              <w:fldChar w:fldCharType="begin"/>
            </w:r>
            <w:r>
              <w:rPr>
                <w:noProof/>
                <w:webHidden/>
              </w:rPr>
              <w:instrText xml:space="preserve"> PAGEREF _Toc186917748 \h </w:instrText>
            </w:r>
            <w:r>
              <w:rPr>
                <w:noProof/>
                <w:webHidden/>
              </w:rPr>
            </w:r>
            <w:r>
              <w:rPr>
                <w:noProof/>
                <w:webHidden/>
              </w:rPr>
              <w:fldChar w:fldCharType="separate"/>
            </w:r>
            <w:r>
              <w:rPr>
                <w:noProof/>
                <w:webHidden/>
              </w:rPr>
              <w:t>2</w:t>
            </w:r>
            <w:r>
              <w:rPr>
                <w:noProof/>
                <w:webHidden/>
              </w:rPr>
              <w:fldChar w:fldCharType="end"/>
            </w:r>
          </w:hyperlink>
        </w:p>
        <w:p w14:paraId="75BF4898" w14:textId="5F033323" w:rsidR="005F137A" w:rsidRDefault="005F137A">
          <w:pPr>
            <w:pStyle w:val="Obsah2"/>
            <w:tabs>
              <w:tab w:val="left" w:pos="960"/>
              <w:tab w:val="right" w:leader="dot" w:pos="9062"/>
            </w:tabs>
            <w:rPr>
              <w:rFonts w:asciiTheme="minorHAnsi" w:eastAsiaTheme="minorEastAsia" w:hAnsiTheme="minorHAnsi" w:cstheme="minorBidi"/>
              <w:noProof/>
              <w:kern w:val="2"/>
              <w:sz w:val="24"/>
              <w:szCs w:val="24"/>
              <w:lang w:val="en-GB" w:eastAsia="en-GB"/>
              <w14:ligatures w14:val="standardContextual"/>
            </w:rPr>
          </w:pPr>
          <w:hyperlink w:anchor="_Toc186917749" w:history="1">
            <w:r w:rsidRPr="00FD6B28">
              <w:rPr>
                <w:rStyle w:val="Hypertextovodkaz"/>
                <w:noProof/>
              </w:rPr>
              <w:t>2.2</w:t>
            </w:r>
            <w:r>
              <w:rPr>
                <w:rFonts w:asciiTheme="minorHAnsi" w:eastAsiaTheme="minorEastAsia" w:hAnsiTheme="minorHAnsi" w:cstheme="minorBidi"/>
                <w:noProof/>
                <w:kern w:val="2"/>
                <w:sz w:val="24"/>
                <w:szCs w:val="24"/>
                <w:lang w:val="en-GB" w:eastAsia="en-GB"/>
                <w14:ligatures w14:val="standardContextual"/>
              </w:rPr>
              <w:tab/>
            </w:r>
            <w:r w:rsidRPr="00FD6B28">
              <w:rPr>
                <w:rStyle w:val="Hypertextovodkaz"/>
                <w:noProof/>
              </w:rPr>
              <w:t>Vícenásobné kopírování a vkládání pomocí schránky sady Office</w:t>
            </w:r>
            <w:r>
              <w:rPr>
                <w:noProof/>
                <w:webHidden/>
              </w:rPr>
              <w:tab/>
            </w:r>
            <w:r>
              <w:rPr>
                <w:noProof/>
                <w:webHidden/>
              </w:rPr>
              <w:fldChar w:fldCharType="begin"/>
            </w:r>
            <w:r>
              <w:rPr>
                <w:noProof/>
                <w:webHidden/>
              </w:rPr>
              <w:instrText xml:space="preserve"> PAGEREF _Toc186917749 \h </w:instrText>
            </w:r>
            <w:r>
              <w:rPr>
                <w:noProof/>
                <w:webHidden/>
              </w:rPr>
            </w:r>
            <w:r>
              <w:rPr>
                <w:noProof/>
                <w:webHidden/>
              </w:rPr>
              <w:fldChar w:fldCharType="separate"/>
            </w:r>
            <w:r>
              <w:rPr>
                <w:noProof/>
                <w:webHidden/>
              </w:rPr>
              <w:t>2</w:t>
            </w:r>
            <w:r>
              <w:rPr>
                <w:noProof/>
                <w:webHidden/>
              </w:rPr>
              <w:fldChar w:fldCharType="end"/>
            </w:r>
          </w:hyperlink>
        </w:p>
        <w:p w14:paraId="4650F304" w14:textId="5D0CD90B" w:rsidR="005F137A" w:rsidRDefault="005F137A">
          <w:pPr>
            <w:pStyle w:val="Obsah2"/>
            <w:tabs>
              <w:tab w:val="left" w:pos="960"/>
              <w:tab w:val="right" w:leader="dot" w:pos="9062"/>
            </w:tabs>
            <w:rPr>
              <w:rFonts w:asciiTheme="minorHAnsi" w:eastAsiaTheme="minorEastAsia" w:hAnsiTheme="minorHAnsi" w:cstheme="minorBidi"/>
              <w:noProof/>
              <w:kern w:val="2"/>
              <w:sz w:val="24"/>
              <w:szCs w:val="24"/>
              <w:lang w:val="en-GB" w:eastAsia="en-GB"/>
              <w14:ligatures w14:val="standardContextual"/>
            </w:rPr>
          </w:pPr>
          <w:hyperlink w:anchor="_Toc186917750" w:history="1">
            <w:r w:rsidRPr="00FD6B28">
              <w:rPr>
                <w:rStyle w:val="Hypertextovodkaz"/>
                <w:noProof/>
              </w:rPr>
              <w:t>2.3</w:t>
            </w:r>
            <w:r>
              <w:rPr>
                <w:rFonts w:asciiTheme="minorHAnsi" w:eastAsiaTheme="minorEastAsia" w:hAnsiTheme="minorHAnsi" w:cstheme="minorBidi"/>
                <w:noProof/>
                <w:kern w:val="2"/>
                <w:sz w:val="24"/>
                <w:szCs w:val="24"/>
                <w:lang w:val="en-GB" w:eastAsia="en-GB"/>
                <w14:ligatures w14:val="standardContextual"/>
              </w:rPr>
              <w:tab/>
            </w:r>
            <w:r w:rsidRPr="00FD6B28">
              <w:rPr>
                <w:rStyle w:val="Hypertextovodkaz"/>
                <w:noProof/>
              </w:rPr>
              <w:t>Dělení slov</w:t>
            </w:r>
            <w:r>
              <w:rPr>
                <w:noProof/>
                <w:webHidden/>
              </w:rPr>
              <w:tab/>
            </w:r>
            <w:r>
              <w:rPr>
                <w:noProof/>
                <w:webHidden/>
              </w:rPr>
              <w:fldChar w:fldCharType="begin"/>
            </w:r>
            <w:r>
              <w:rPr>
                <w:noProof/>
                <w:webHidden/>
              </w:rPr>
              <w:instrText xml:space="preserve"> PAGEREF _Toc186917750 \h </w:instrText>
            </w:r>
            <w:r>
              <w:rPr>
                <w:noProof/>
                <w:webHidden/>
              </w:rPr>
            </w:r>
            <w:r>
              <w:rPr>
                <w:noProof/>
                <w:webHidden/>
              </w:rPr>
              <w:fldChar w:fldCharType="separate"/>
            </w:r>
            <w:r>
              <w:rPr>
                <w:noProof/>
                <w:webHidden/>
              </w:rPr>
              <w:t>2</w:t>
            </w:r>
            <w:r>
              <w:rPr>
                <w:noProof/>
                <w:webHidden/>
              </w:rPr>
              <w:fldChar w:fldCharType="end"/>
            </w:r>
          </w:hyperlink>
        </w:p>
        <w:p w14:paraId="2A87CDC6" w14:textId="61BD3035" w:rsidR="005F137A" w:rsidRDefault="005F137A">
          <w:pPr>
            <w:pStyle w:val="Obsah1"/>
            <w:tabs>
              <w:tab w:val="left" w:pos="480"/>
              <w:tab w:val="right" w:leader="dot" w:pos="9062"/>
            </w:tabs>
            <w:rPr>
              <w:rFonts w:asciiTheme="minorHAnsi" w:eastAsiaTheme="minorEastAsia" w:hAnsiTheme="minorHAnsi" w:cstheme="minorBidi"/>
              <w:noProof/>
              <w:kern w:val="2"/>
              <w:sz w:val="24"/>
              <w:szCs w:val="24"/>
              <w:lang w:val="en-GB" w:eastAsia="en-GB"/>
              <w14:ligatures w14:val="standardContextual"/>
            </w:rPr>
          </w:pPr>
          <w:hyperlink w:anchor="_Toc186917751" w:history="1">
            <w:r w:rsidRPr="00FD6B28">
              <w:rPr>
                <w:rStyle w:val="Hypertextovodkaz"/>
                <w:noProof/>
              </w:rPr>
              <w:t>3</w:t>
            </w:r>
            <w:r>
              <w:rPr>
                <w:rFonts w:asciiTheme="minorHAnsi" w:eastAsiaTheme="minorEastAsia" w:hAnsiTheme="minorHAnsi" w:cstheme="minorBidi"/>
                <w:noProof/>
                <w:kern w:val="2"/>
                <w:sz w:val="24"/>
                <w:szCs w:val="24"/>
                <w:lang w:val="en-GB" w:eastAsia="en-GB"/>
                <w14:ligatures w14:val="standardContextual"/>
              </w:rPr>
              <w:tab/>
            </w:r>
            <w:r w:rsidRPr="00FD6B28">
              <w:rPr>
                <w:rStyle w:val="Hypertextovodkaz"/>
                <w:noProof/>
              </w:rPr>
              <w:t>Tabulky</w:t>
            </w:r>
            <w:r>
              <w:rPr>
                <w:noProof/>
                <w:webHidden/>
              </w:rPr>
              <w:tab/>
            </w:r>
            <w:r>
              <w:rPr>
                <w:noProof/>
                <w:webHidden/>
              </w:rPr>
              <w:fldChar w:fldCharType="begin"/>
            </w:r>
            <w:r>
              <w:rPr>
                <w:noProof/>
                <w:webHidden/>
              </w:rPr>
              <w:instrText xml:space="preserve"> PAGEREF _Toc186917751 \h </w:instrText>
            </w:r>
            <w:r>
              <w:rPr>
                <w:noProof/>
                <w:webHidden/>
              </w:rPr>
            </w:r>
            <w:r>
              <w:rPr>
                <w:noProof/>
                <w:webHidden/>
              </w:rPr>
              <w:fldChar w:fldCharType="separate"/>
            </w:r>
            <w:r>
              <w:rPr>
                <w:noProof/>
                <w:webHidden/>
              </w:rPr>
              <w:t>2</w:t>
            </w:r>
            <w:r>
              <w:rPr>
                <w:noProof/>
                <w:webHidden/>
              </w:rPr>
              <w:fldChar w:fldCharType="end"/>
            </w:r>
          </w:hyperlink>
        </w:p>
        <w:p w14:paraId="36EDFF4B" w14:textId="27E3843F" w:rsidR="005F137A" w:rsidRDefault="005F137A">
          <w:pPr>
            <w:pStyle w:val="Obsah1"/>
            <w:tabs>
              <w:tab w:val="left" w:pos="480"/>
              <w:tab w:val="right" w:leader="dot" w:pos="9062"/>
            </w:tabs>
            <w:rPr>
              <w:rFonts w:asciiTheme="minorHAnsi" w:eastAsiaTheme="minorEastAsia" w:hAnsiTheme="minorHAnsi" w:cstheme="minorBidi"/>
              <w:noProof/>
              <w:kern w:val="2"/>
              <w:sz w:val="24"/>
              <w:szCs w:val="24"/>
              <w:lang w:val="en-GB" w:eastAsia="en-GB"/>
              <w14:ligatures w14:val="standardContextual"/>
            </w:rPr>
          </w:pPr>
          <w:hyperlink w:anchor="_Toc186917752" w:history="1">
            <w:r w:rsidRPr="00FD6B28">
              <w:rPr>
                <w:rStyle w:val="Hypertextovodkaz"/>
                <w:noProof/>
              </w:rPr>
              <w:t>4</w:t>
            </w:r>
            <w:r>
              <w:rPr>
                <w:rFonts w:asciiTheme="minorHAnsi" w:eastAsiaTheme="minorEastAsia" w:hAnsiTheme="minorHAnsi" w:cstheme="minorBidi"/>
                <w:noProof/>
                <w:kern w:val="2"/>
                <w:sz w:val="24"/>
                <w:szCs w:val="24"/>
                <w:lang w:val="en-GB" w:eastAsia="en-GB"/>
                <w14:ligatures w14:val="standardContextual"/>
              </w:rPr>
              <w:tab/>
            </w:r>
            <w:r w:rsidRPr="00FD6B28">
              <w:rPr>
                <w:rStyle w:val="Hypertextovodkaz"/>
                <w:noProof/>
              </w:rPr>
              <w:t>Užitečné</w:t>
            </w:r>
            <w:r w:rsidRPr="00FD6B28">
              <w:rPr>
                <w:rStyle w:val="Hypertextovodkaz"/>
                <w:noProof/>
                <w:lang w:val="en-US"/>
              </w:rPr>
              <w:t xml:space="preserve"> kl</w:t>
            </w:r>
            <w:r w:rsidRPr="00FD6B28">
              <w:rPr>
                <w:rStyle w:val="Hypertextovodkaz"/>
                <w:noProof/>
              </w:rPr>
              <w:t>ávesové zkratky</w:t>
            </w:r>
            <w:r>
              <w:rPr>
                <w:noProof/>
                <w:webHidden/>
              </w:rPr>
              <w:tab/>
            </w:r>
            <w:r>
              <w:rPr>
                <w:noProof/>
                <w:webHidden/>
              </w:rPr>
              <w:fldChar w:fldCharType="begin"/>
            </w:r>
            <w:r>
              <w:rPr>
                <w:noProof/>
                <w:webHidden/>
              </w:rPr>
              <w:instrText xml:space="preserve"> PAGEREF _Toc186917752 \h </w:instrText>
            </w:r>
            <w:r>
              <w:rPr>
                <w:noProof/>
                <w:webHidden/>
              </w:rPr>
            </w:r>
            <w:r>
              <w:rPr>
                <w:noProof/>
                <w:webHidden/>
              </w:rPr>
              <w:fldChar w:fldCharType="separate"/>
            </w:r>
            <w:r>
              <w:rPr>
                <w:noProof/>
                <w:webHidden/>
              </w:rPr>
              <w:t>3</w:t>
            </w:r>
            <w:r>
              <w:rPr>
                <w:noProof/>
                <w:webHidden/>
              </w:rPr>
              <w:fldChar w:fldCharType="end"/>
            </w:r>
          </w:hyperlink>
        </w:p>
        <w:p w14:paraId="6367BC55" w14:textId="082EE971" w:rsidR="005F137A" w:rsidRDefault="005F137A">
          <w:pPr>
            <w:pStyle w:val="Obsah1"/>
            <w:tabs>
              <w:tab w:val="left" w:pos="480"/>
              <w:tab w:val="right" w:leader="dot" w:pos="9062"/>
            </w:tabs>
            <w:rPr>
              <w:rFonts w:asciiTheme="minorHAnsi" w:eastAsiaTheme="minorEastAsia" w:hAnsiTheme="minorHAnsi" w:cstheme="minorBidi"/>
              <w:noProof/>
              <w:kern w:val="2"/>
              <w:sz w:val="24"/>
              <w:szCs w:val="24"/>
              <w:lang w:val="en-GB" w:eastAsia="en-GB"/>
              <w14:ligatures w14:val="standardContextual"/>
            </w:rPr>
          </w:pPr>
          <w:hyperlink w:anchor="_Toc186917753" w:history="1">
            <w:r w:rsidRPr="00FD6B28">
              <w:rPr>
                <w:rStyle w:val="Hypertextovodkaz"/>
                <w:noProof/>
              </w:rPr>
              <w:t>5</w:t>
            </w:r>
            <w:r>
              <w:rPr>
                <w:rFonts w:asciiTheme="minorHAnsi" w:eastAsiaTheme="minorEastAsia" w:hAnsiTheme="minorHAnsi" w:cstheme="minorBidi"/>
                <w:noProof/>
                <w:kern w:val="2"/>
                <w:sz w:val="24"/>
                <w:szCs w:val="24"/>
                <w:lang w:val="en-GB" w:eastAsia="en-GB"/>
                <w14:ligatures w14:val="standardContextual"/>
              </w:rPr>
              <w:tab/>
            </w:r>
            <w:r w:rsidRPr="00FD6B28">
              <w:rPr>
                <w:rStyle w:val="Hypertextovodkaz"/>
                <w:noProof/>
              </w:rPr>
              <w:t>Rejstřík</w:t>
            </w:r>
            <w:r>
              <w:rPr>
                <w:noProof/>
                <w:webHidden/>
              </w:rPr>
              <w:tab/>
            </w:r>
            <w:r>
              <w:rPr>
                <w:noProof/>
                <w:webHidden/>
              </w:rPr>
              <w:fldChar w:fldCharType="begin"/>
            </w:r>
            <w:r>
              <w:rPr>
                <w:noProof/>
                <w:webHidden/>
              </w:rPr>
              <w:instrText xml:space="preserve"> PAGEREF _Toc186917753 \h </w:instrText>
            </w:r>
            <w:r>
              <w:rPr>
                <w:noProof/>
                <w:webHidden/>
              </w:rPr>
            </w:r>
            <w:r>
              <w:rPr>
                <w:noProof/>
                <w:webHidden/>
              </w:rPr>
              <w:fldChar w:fldCharType="separate"/>
            </w:r>
            <w:r>
              <w:rPr>
                <w:noProof/>
                <w:webHidden/>
              </w:rPr>
              <w:t>3</w:t>
            </w:r>
            <w:r>
              <w:rPr>
                <w:noProof/>
                <w:webHidden/>
              </w:rPr>
              <w:fldChar w:fldCharType="end"/>
            </w:r>
          </w:hyperlink>
        </w:p>
        <w:p w14:paraId="1DB0EBC9" w14:textId="6679C879" w:rsidR="005F137A" w:rsidRDefault="005F137A">
          <w:pPr>
            <w:pStyle w:val="Obsah1"/>
            <w:tabs>
              <w:tab w:val="left" w:pos="480"/>
              <w:tab w:val="right" w:leader="dot" w:pos="9062"/>
            </w:tabs>
            <w:rPr>
              <w:rFonts w:asciiTheme="minorHAnsi" w:eastAsiaTheme="minorEastAsia" w:hAnsiTheme="minorHAnsi" w:cstheme="minorBidi"/>
              <w:noProof/>
              <w:kern w:val="2"/>
              <w:sz w:val="24"/>
              <w:szCs w:val="24"/>
              <w:lang w:val="en-GB" w:eastAsia="en-GB"/>
              <w14:ligatures w14:val="standardContextual"/>
            </w:rPr>
          </w:pPr>
          <w:hyperlink w:anchor="_Toc186917754" w:history="1">
            <w:r w:rsidRPr="00FD6B28">
              <w:rPr>
                <w:rStyle w:val="Hypertextovodkaz"/>
                <w:noProof/>
              </w:rPr>
              <w:t>6</w:t>
            </w:r>
            <w:r>
              <w:rPr>
                <w:rFonts w:asciiTheme="minorHAnsi" w:eastAsiaTheme="minorEastAsia" w:hAnsiTheme="minorHAnsi" w:cstheme="minorBidi"/>
                <w:noProof/>
                <w:kern w:val="2"/>
                <w:sz w:val="24"/>
                <w:szCs w:val="24"/>
                <w:lang w:val="en-GB" w:eastAsia="en-GB"/>
                <w14:ligatures w14:val="standardContextual"/>
              </w:rPr>
              <w:tab/>
            </w:r>
            <w:r w:rsidRPr="00FD6B28">
              <w:rPr>
                <w:rStyle w:val="Hypertextovodkaz"/>
                <w:noProof/>
              </w:rPr>
              <w:t>Obsah</w:t>
            </w:r>
            <w:r>
              <w:rPr>
                <w:noProof/>
                <w:webHidden/>
              </w:rPr>
              <w:tab/>
            </w:r>
            <w:r>
              <w:rPr>
                <w:noProof/>
                <w:webHidden/>
              </w:rPr>
              <w:fldChar w:fldCharType="begin"/>
            </w:r>
            <w:r>
              <w:rPr>
                <w:noProof/>
                <w:webHidden/>
              </w:rPr>
              <w:instrText xml:space="preserve"> PAGEREF _Toc186917754 \h </w:instrText>
            </w:r>
            <w:r>
              <w:rPr>
                <w:noProof/>
                <w:webHidden/>
              </w:rPr>
            </w:r>
            <w:r>
              <w:rPr>
                <w:noProof/>
                <w:webHidden/>
              </w:rPr>
              <w:fldChar w:fldCharType="separate"/>
            </w:r>
            <w:r>
              <w:rPr>
                <w:noProof/>
                <w:webHidden/>
              </w:rPr>
              <w:t>3</w:t>
            </w:r>
            <w:r>
              <w:rPr>
                <w:noProof/>
                <w:webHidden/>
              </w:rPr>
              <w:fldChar w:fldCharType="end"/>
            </w:r>
          </w:hyperlink>
        </w:p>
        <w:p w14:paraId="27524EDE" w14:textId="687D3D0C" w:rsidR="005F137A" w:rsidRDefault="005F137A">
          <w:pPr>
            <w:pStyle w:val="Obsah1"/>
            <w:tabs>
              <w:tab w:val="left" w:pos="480"/>
              <w:tab w:val="right" w:leader="dot" w:pos="9062"/>
            </w:tabs>
            <w:rPr>
              <w:rFonts w:asciiTheme="minorHAnsi" w:eastAsiaTheme="minorEastAsia" w:hAnsiTheme="minorHAnsi" w:cstheme="minorBidi"/>
              <w:noProof/>
              <w:kern w:val="2"/>
              <w:sz w:val="24"/>
              <w:szCs w:val="24"/>
              <w:lang w:val="en-GB" w:eastAsia="en-GB"/>
              <w14:ligatures w14:val="standardContextual"/>
            </w:rPr>
          </w:pPr>
          <w:hyperlink w:anchor="_Toc186917755" w:history="1">
            <w:r w:rsidRPr="00FD6B28">
              <w:rPr>
                <w:rStyle w:val="Hypertextovodkaz"/>
                <w:noProof/>
              </w:rPr>
              <w:t>7</w:t>
            </w:r>
            <w:r>
              <w:rPr>
                <w:rFonts w:asciiTheme="minorHAnsi" w:eastAsiaTheme="minorEastAsia" w:hAnsiTheme="minorHAnsi" w:cstheme="minorBidi"/>
                <w:noProof/>
                <w:kern w:val="2"/>
                <w:sz w:val="24"/>
                <w:szCs w:val="24"/>
                <w:lang w:val="en-GB" w:eastAsia="en-GB"/>
                <w14:ligatures w14:val="standardContextual"/>
              </w:rPr>
              <w:tab/>
            </w:r>
            <w:r w:rsidRPr="00FD6B28">
              <w:rPr>
                <w:rStyle w:val="Hypertextovodkaz"/>
                <w:noProof/>
              </w:rPr>
              <w:t>Odkazy</w:t>
            </w:r>
            <w:r>
              <w:rPr>
                <w:noProof/>
                <w:webHidden/>
              </w:rPr>
              <w:tab/>
            </w:r>
            <w:r>
              <w:rPr>
                <w:noProof/>
                <w:webHidden/>
              </w:rPr>
              <w:fldChar w:fldCharType="begin"/>
            </w:r>
            <w:r>
              <w:rPr>
                <w:noProof/>
                <w:webHidden/>
              </w:rPr>
              <w:instrText xml:space="preserve"> PAGEREF _Toc186917755 \h </w:instrText>
            </w:r>
            <w:r>
              <w:rPr>
                <w:noProof/>
                <w:webHidden/>
              </w:rPr>
            </w:r>
            <w:r>
              <w:rPr>
                <w:noProof/>
                <w:webHidden/>
              </w:rPr>
              <w:fldChar w:fldCharType="separate"/>
            </w:r>
            <w:r>
              <w:rPr>
                <w:noProof/>
                <w:webHidden/>
              </w:rPr>
              <w:t>4</w:t>
            </w:r>
            <w:r>
              <w:rPr>
                <w:noProof/>
                <w:webHidden/>
              </w:rPr>
              <w:fldChar w:fldCharType="end"/>
            </w:r>
          </w:hyperlink>
        </w:p>
        <w:p w14:paraId="70014B3F" w14:textId="1BA8741E" w:rsidR="00AB2D02" w:rsidRDefault="00D358D0" w:rsidP="00AB2D02">
          <w:pPr>
            <w:rPr>
              <w:b/>
              <w:bCs/>
            </w:rPr>
          </w:pPr>
          <w:r>
            <w:rPr>
              <w:b/>
              <w:bCs/>
            </w:rPr>
            <w:fldChar w:fldCharType="end"/>
          </w:r>
        </w:p>
      </w:sdtContent>
    </w:sdt>
    <w:p w14:paraId="787269D5" w14:textId="7052FBC8" w:rsidR="00F21C3B" w:rsidRDefault="00F21C3B" w:rsidP="00F21C3B">
      <w:pPr>
        <w:pStyle w:val="Nadpis1"/>
      </w:pPr>
      <w:bookmarkStart w:id="35" w:name="_Toc186917755"/>
      <w:r>
        <w:t>Odkazy</w:t>
      </w:r>
      <w:bookmarkEnd w:id="35"/>
    </w:p>
    <w:p w14:paraId="1DF40762" w14:textId="50167277" w:rsidR="00F21C3B" w:rsidRDefault="005F137A" w:rsidP="00F21C3B">
      <w:pPr>
        <w:pStyle w:val="Bntext"/>
      </w:pPr>
      <w:hyperlink w:anchor="Upravy" w:history="1">
        <w:r w:rsidRPr="005F137A">
          <w:rPr>
            <w:rStyle w:val="Hypertextovodkaz"/>
          </w:rPr>
          <w:t>Nadpis úpravy</w:t>
        </w:r>
      </w:hyperlink>
    </w:p>
    <w:p w14:paraId="28A3159A" w14:textId="6589B4A9" w:rsidR="000C5E64" w:rsidRPr="00F21C3B" w:rsidRDefault="005F137A" w:rsidP="00EF1F5B">
      <w:pPr>
        <w:pStyle w:val="Bntext"/>
      </w:pPr>
      <w:hyperlink w:anchor="Tabulky" w:history="1">
        <w:r w:rsidRPr="005F137A">
          <w:rPr>
            <w:rStyle w:val="Hypertextovodkaz"/>
          </w:rPr>
          <w:t>Nadpis tabulky</w:t>
        </w:r>
      </w:hyperlink>
    </w:p>
    <w:sectPr w:rsidR="000C5E64" w:rsidRPr="00F21C3B" w:rsidSect="006D62DE">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ylxzfa" w:date="2025-01-04T18:58:00Z" w:initials="y">
    <w:p w14:paraId="17780DBE" w14:textId="77777777" w:rsidR="005F137A" w:rsidRDefault="005F137A" w:rsidP="005E0617">
      <w:pPr>
        <w:pStyle w:val="Textkomente"/>
      </w:pPr>
      <w:r>
        <w:rPr>
          <w:rStyle w:val="Odkaznakoment"/>
        </w:rPr>
        <w:annotationRef/>
      </w:r>
      <w:r>
        <w:t>Toto lze potlačit volbou Nástroje, Vlastní na kartě Možnosti. - Ondřej Vondra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7780D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E59AEB" w16cex:dateUtc="2025-01-04T17: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7780DBE" w16cid:durableId="2BE59A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E8EBA7" w14:textId="77777777" w:rsidR="00E81975" w:rsidRDefault="00E81975" w:rsidP="008A7B13">
      <w:pPr>
        <w:spacing w:after="0" w:line="240" w:lineRule="auto"/>
      </w:pPr>
      <w:r>
        <w:separator/>
      </w:r>
    </w:p>
  </w:endnote>
  <w:endnote w:type="continuationSeparator" w:id="0">
    <w:p w14:paraId="6D8B7D8C" w14:textId="77777777" w:rsidR="00E81975" w:rsidRDefault="00E81975" w:rsidP="008A7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HFKHP+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3602C" w14:textId="05128F50" w:rsidR="008A7B13" w:rsidRPr="000E522B" w:rsidRDefault="00000000">
    <w:pPr>
      <w:pStyle w:val="Zpat"/>
    </w:pPr>
    <w:sdt>
      <w:sdtPr>
        <w:id w:val="449827872"/>
        <w:docPartObj>
          <w:docPartGallery w:val="Page Numbers (Bottom of Page)"/>
          <w:docPartUnique/>
        </w:docPartObj>
      </w:sdtPr>
      <w:sdtContent>
        <w:r w:rsidR="008A7B13" w:rsidRPr="000E522B">
          <w:t>Tisk: 04.01.2025 18:50</w:t>
        </w:r>
        <w:r w:rsidR="008A7B13" w:rsidRPr="000E522B">
          <w:tab/>
        </w:r>
        <w:r w:rsidR="008A7B13" w:rsidRPr="000E522B">
          <w:rPr>
            <w:rFonts w:ascii="Segoe UI Symbol" w:hAnsi="Segoe UI Symbol" w:cs="Segoe UI Symbol"/>
          </w:rPr>
          <w:t>☺</w:t>
        </w:r>
        <w:r w:rsidR="008A7B13" w:rsidRPr="000E522B">
          <w:tab/>
        </w:r>
        <w:r w:rsidR="008A7B13" w:rsidRPr="000E522B">
          <w:fldChar w:fldCharType="begin"/>
        </w:r>
        <w:r w:rsidR="008A7B13" w:rsidRPr="000E522B">
          <w:instrText>PAGE   \* MERGEFORMAT</w:instrText>
        </w:r>
        <w:r w:rsidR="008A7B13" w:rsidRPr="000E522B">
          <w:fldChar w:fldCharType="separate"/>
        </w:r>
        <w:r w:rsidR="008A7B13" w:rsidRPr="000E522B">
          <w:t>2</w:t>
        </w:r>
        <w:r w:rsidR="008A7B13" w:rsidRPr="000E522B">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B4072D" w14:textId="77777777" w:rsidR="00E81975" w:rsidRDefault="00E81975" w:rsidP="008A7B13">
      <w:pPr>
        <w:spacing w:after="0" w:line="240" w:lineRule="auto"/>
      </w:pPr>
      <w:r>
        <w:separator/>
      </w:r>
    </w:p>
  </w:footnote>
  <w:footnote w:type="continuationSeparator" w:id="0">
    <w:p w14:paraId="7E0CE5AC" w14:textId="77777777" w:rsidR="00E81975" w:rsidRDefault="00E81975" w:rsidP="008A7B13">
      <w:pPr>
        <w:spacing w:after="0" w:line="240" w:lineRule="auto"/>
      </w:pPr>
      <w:r>
        <w:continuationSeparator/>
      </w:r>
    </w:p>
  </w:footnote>
  <w:footnote w:id="1">
    <w:p w14:paraId="7E2722E6" w14:textId="31BEA05B" w:rsidR="005E0617" w:rsidRPr="005E0617" w:rsidRDefault="005E0617">
      <w:pPr>
        <w:pStyle w:val="Textpoznpodarou"/>
        <w:rPr>
          <w:lang w:val="en-US"/>
        </w:rPr>
      </w:pPr>
      <w:r>
        <w:rPr>
          <w:rStyle w:val="Znakapoznpodarou"/>
        </w:rPr>
        <w:footnoteRef/>
      </w:r>
      <w:r>
        <w:t xml:space="preserve"> Funkci zadání po klepnutí lze zakázat volbou Nástroje, Možnosti, karta Úpravy.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84001" w14:textId="36109CCF" w:rsidR="007B659F" w:rsidRPr="007B659F" w:rsidRDefault="007B659F">
    <w:pPr>
      <w:pStyle w:val="Zhlav"/>
      <w:rPr>
        <w:lang w:val="en-US"/>
      </w:rPr>
    </w:pPr>
    <w:r>
      <w:rPr>
        <w:lang w:val="en-US"/>
      </w:rPr>
      <w:tab/>
    </w:r>
    <w:proofErr w:type="spellStart"/>
    <w:r>
      <w:rPr>
        <w:lang w:val="en-US"/>
      </w:rPr>
      <w:t>Novinky</w:t>
    </w:r>
    <w:proofErr w:type="spellEnd"/>
    <w:r>
      <w:rPr>
        <w:lang w:val="en-US"/>
      </w:rPr>
      <w:t xml:space="preserve"> ve </w:t>
    </w:r>
    <w:proofErr w:type="spellStart"/>
    <w:r>
      <w:rPr>
        <w:lang w:val="en-US"/>
      </w:rPr>
      <w:t>Wordu</w:t>
    </w:r>
    <w:proofErr w:type="spellEnd"/>
    <w:r>
      <w:rPr>
        <w:lang w:val="en-US"/>
      </w:rPr>
      <w:t xml:space="preserve"> 2000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34565"/>
    <w:multiLevelType w:val="hybridMultilevel"/>
    <w:tmpl w:val="D0909BA8"/>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B583ED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1E3046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5BC34E2"/>
    <w:multiLevelType w:val="multilevel"/>
    <w:tmpl w:val="04C075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A440919"/>
    <w:multiLevelType w:val="multilevel"/>
    <w:tmpl w:val="0809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5" w15:restartNumberingAfterBreak="0">
    <w:nsid w:val="52024D7A"/>
    <w:multiLevelType w:val="hybridMultilevel"/>
    <w:tmpl w:val="D21C0238"/>
    <w:lvl w:ilvl="0" w:tplc="74288B9A">
      <w:start w:val="1"/>
      <w:numFmt w:val="bullet"/>
      <w:pStyle w:val="Odrky"/>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6923812">
    <w:abstractNumId w:val="0"/>
  </w:num>
  <w:num w:numId="2" w16cid:durableId="67652779">
    <w:abstractNumId w:val="2"/>
  </w:num>
  <w:num w:numId="3" w16cid:durableId="1169170696">
    <w:abstractNumId w:val="1"/>
  </w:num>
  <w:num w:numId="4" w16cid:durableId="811100358">
    <w:abstractNumId w:val="3"/>
  </w:num>
  <w:num w:numId="5" w16cid:durableId="2005086992">
    <w:abstractNumId w:val="4"/>
  </w:num>
  <w:num w:numId="6" w16cid:durableId="3894356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lxzfa">
    <w15:presenceInfo w15:providerId="None" w15:userId="ylxz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61F"/>
    <w:rsid w:val="000534C5"/>
    <w:rsid w:val="000B7E87"/>
    <w:rsid w:val="000C5E64"/>
    <w:rsid w:val="000E522B"/>
    <w:rsid w:val="000F5FD8"/>
    <w:rsid w:val="0010592A"/>
    <w:rsid w:val="0018261F"/>
    <w:rsid w:val="001E1F89"/>
    <w:rsid w:val="001E29C4"/>
    <w:rsid w:val="00213FBB"/>
    <w:rsid w:val="0022031F"/>
    <w:rsid w:val="00227378"/>
    <w:rsid w:val="00290384"/>
    <w:rsid w:val="002E4AAE"/>
    <w:rsid w:val="00317D26"/>
    <w:rsid w:val="00365177"/>
    <w:rsid w:val="003673CF"/>
    <w:rsid w:val="004429F0"/>
    <w:rsid w:val="00455927"/>
    <w:rsid w:val="00490000"/>
    <w:rsid w:val="00534456"/>
    <w:rsid w:val="00537E9C"/>
    <w:rsid w:val="005910D0"/>
    <w:rsid w:val="005E0617"/>
    <w:rsid w:val="005F137A"/>
    <w:rsid w:val="005F1964"/>
    <w:rsid w:val="00607D54"/>
    <w:rsid w:val="00610245"/>
    <w:rsid w:val="00624BEA"/>
    <w:rsid w:val="00667C0A"/>
    <w:rsid w:val="006B1422"/>
    <w:rsid w:val="006C6851"/>
    <w:rsid w:val="006D62DE"/>
    <w:rsid w:val="006F4D7F"/>
    <w:rsid w:val="00755718"/>
    <w:rsid w:val="00782A14"/>
    <w:rsid w:val="00785244"/>
    <w:rsid w:val="007B659F"/>
    <w:rsid w:val="007D1EB0"/>
    <w:rsid w:val="008014F7"/>
    <w:rsid w:val="00827593"/>
    <w:rsid w:val="008523C5"/>
    <w:rsid w:val="008A7B13"/>
    <w:rsid w:val="008C44FE"/>
    <w:rsid w:val="00924674"/>
    <w:rsid w:val="00950F3A"/>
    <w:rsid w:val="00953AF2"/>
    <w:rsid w:val="00953F93"/>
    <w:rsid w:val="00A176A0"/>
    <w:rsid w:val="00A33FCD"/>
    <w:rsid w:val="00A671BD"/>
    <w:rsid w:val="00AB2D02"/>
    <w:rsid w:val="00B6255C"/>
    <w:rsid w:val="00B76330"/>
    <w:rsid w:val="00B7691C"/>
    <w:rsid w:val="00BB1217"/>
    <w:rsid w:val="00BB3371"/>
    <w:rsid w:val="00BC7AD6"/>
    <w:rsid w:val="00C5007A"/>
    <w:rsid w:val="00C84F69"/>
    <w:rsid w:val="00C97190"/>
    <w:rsid w:val="00D21F3A"/>
    <w:rsid w:val="00D358D0"/>
    <w:rsid w:val="00D94212"/>
    <w:rsid w:val="00DB10FA"/>
    <w:rsid w:val="00E6524E"/>
    <w:rsid w:val="00E81975"/>
    <w:rsid w:val="00EB5723"/>
    <w:rsid w:val="00ED049B"/>
    <w:rsid w:val="00EF1F5B"/>
    <w:rsid w:val="00F05879"/>
    <w:rsid w:val="00F21C3B"/>
    <w:rsid w:val="00FE203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4757B7"/>
  <w15:chartTrackingRefBased/>
  <w15:docId w15:val="{D382D493-918E-4DBA-B786-4E3C01F90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after="200" w:line="276" w:lineRule="auto"/>
    </w:pPr>
    <w:rPr>
      <w:sz w:val="22"/>
      <w:szCs w:val="22"/>
      <w:lang w:eastAsia="en-US"/>
    </w:rPr>
  </w:style>
  <w:style w:type="paragraph" w:styleId="Nadpis1">
    <w:name w:val="heading 1"/>
    <w:next w:val="Normln"/>
    <w:link w:val="Nadpis1Char"/>
    <w:uiPriority w:val="9"/>
    <w:qFormat/>
    <w:rsid w:val="00E6524E"/>
    <w:pPr>
      <w:keepNext/>
      <w:keepLines/>
      <w:numPr>
        <w:numId w:val="5"/>
      </w:numPr>
      <w:spacing w:before="120" w:after="60"/>
      <w:ind w:left="431" w:hanging="431"/>
      <w:outlineLvl w:val="0"/>
    </w:pPr>
    <w:rPr>
      <w:rFonts w:asciiTheme="majorHAnsi" w:eastAsiaTheme="majorEastAsia" w:hAnsiTheme="majorHAnsi" w:cstheme="majorBidi"/>
      <w:b/>
      <w:sz w:val="32"/>
      <w:szCs w:val="32"/>
      <w:lang w:eastAsia="en-US"/>
    </w:rPr>
  </w:style>
  <w:style w:type="paragraph" w:styleId="Nadpis2">
    <w:name w:val="heading 2"/>
    <w:next w:val="Bntext"/>
    <w:link w:val="Nadpis2Char"/>
    <w:uiPriority w:val="9"/>
    <w:unhideWhenUsed/>
    <w:qFormat/>
    <w:rsid w:val="00E6524E"/>
    <w:pPr>
      <w:keepNext/>
      <w:keepLines/>
      <w:numPr>
        <w:ilvl w:val="1"/>
        <w:numId w:val="5"/>
      </w:numPr>
      <w:spacing w:before="60" w:after="60"/>
      <w:ind w:left="0" w:firstLine="0"/>
      <w:outlineLvl w:val="1"/>
    </w:pPr>
    <w:rPr>
      <w:rFonts w:asciiTheme="majorHAnsi" w:eastAsiaTheme="majorEastAsia" w:hAnsiTheme="majorHAnsi" w:cstheme="majorBidi"/>
      <w:b/>
      <w:sz w:val="28"/>
      <w:szCs w:val="26"/>
      <w:lang w:eastAsia="en-US"/>
    </w:rPr>
  </w:style>
  <w:style w:type="paragraph" w:styleId="Nadpis3">
    <w:name w:val="heading 3"/>
    <w:basedOn w:val="Normln"/>
    <w:next w:val="Normln"/>
    <w:link w:val="Nadpis3Char"/>
    <w:uiPriority w:val="9"/>
    <w:semiHidden/>
    <w:unhideWhenUsed/>
    <w:qFormat/>
    <w:rsid w:val="008523C5"/>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semiHidden/>
    <w:unhideWhenUsed/>
    <w:qFormat/>
    <w:rsid w:val="008523C5"/>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8523C5"/>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8523C5"/>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8523C5"/>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8523C5"/>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8523C5"/>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efault">
    <w:name w:val="Default"/>
    <w:rsid w:val="0018261F"/>
    <w:pPr>
      <w:autoSpaceDE w:val="0"/>
      <w:autoSpaceDN w:val="0"/>
      <w:adjustRightInd w:val="0"/>
    </w:pPr>
    <w:rPr>
      <w:rFonts w:ascii="KHFKHP+TimesNewRoman" w:hAnsi="KHFKHP+TimesNewRoman" w:cs="KHFKHP+TimesNewRoman"/>
      <w:color w:val="000000"/>
      <w:sz w:val="24"/>
      <w:szCs w:val="24"/>
      <w:lang w:eastAsia="en-US"/>
    </w:rPr>
  </w:style>
  <w:style w:type="paragraph" w:styleId="Odstavecseseznamem">
    <w:name w:val="List Paragraph"/>
    <w:basedOn w:val="Normln"/>
    <w:uiPriority w:val="34"/>
    <w:qFormat/>
    <w:rsid w:val="00365177"/>
    <w:pPr>
      <w:ind w:left="720"/>
      <w:contextualSpacing/>
    </w:pPr>
  </w:style>
  <w:style w:type="character" w:customStyle="1" w:styleId="Nadpis1Char">
    <w:name w:val="Nadpis 1 Char"/>
    <w:basedOn w:val="Standardnpsmoodstavce"/>
    <w:link w:val="Nadpis1"/>
    <w:uiPriority w:val="9"/>
    <w:rsid w:val="00E6524E"/>
    <w:rPr>
      <w:rFonts w:asciiTheme="majorHAnsi" w:eastAsiaTheme="majorEastAsia" w:hAnsiTheme="majorHAnsi" w:cstheme="majorBidi"/>
      <w:b/>
      <w:sz w:val="32"/>
      <w:szCs w:val="32"/>
      <w:lang w:eastAsia="en-US"/>
    </w:rPr>
  </w:style>
  <w:style w:type="character" w:customStyle="1" w:styleId="Nadpis2Char">
    <w:name w:val="Nadpis 2 Char"/>
    <w:basedOn w:val="Standardnpsmoodstavce"/>
    <w:link w:val="Nadpis2"/>
    <w:uiPriority w:val="9"/>
    <w:rsid w:val="00E6524E"/>
    <w:rPr>
      <w:rFonts w:asciiTheme="majorHAnsi" w:eastAsiaTheme="majorEastAsia" w:hAnsiTheme="majorHAnsi" w:cstheme="majorBidi"/>
      <w:b/>
      <w:sz w:val="28"/>
      <w:szCs w:val="26"/>
      <w:lang w:eastAsia="en-US"/>
    </w:rPr>
  </w:style>
  <w:style w:type="character" w:customStyle="1" w:styleId="Nadpis3Char">
    <w:name w:val="Nadpis 3 Char"/>
    <w:basedOn w:val="Standardnpsmoodstavce"/>
    <w:link w:val="Nadpis3"/>
    <w:uiPriority w:val="9"/>
    <w:semiHidden/>
    <w:rsid w:val="008523C5"/>
    <w:rPr>
      <w:rFonts w:asciiTheme="majorHAnsi" w:eastAsiaTheme="majorEastAsia" w:hAnsiTheme="majorHAnsi" w:cstheme="majorBidi"/>
      <w:color w:val="1F3763" w:themeColor="accent1" w:themeShade="7F"/>
      <w:sz w:val="24"/>
      <w:szCs w:val="24"/>
      <w:lang w:eastAsia="en-US"/>
    </w:rPr>
  </w:style>
  <w:style w:type="character" w:customStyle="1" w:styleId="Nadpis4Char">
    <w:name w:val="Nadpis 4 Char"/>
    <w:basedOn w:val="Standardnpsmoodstavce"/>
    <w:link w:val="Nadpis4"/>
    <w:uiPriority w:val="9"/>
    <w:semiHidden/>
    <w:rsid w:val="008523C5"/>
    <w:rPr>
      <w:rFonts w:asciiTheme="majorHAnsi" w:eastAsiaTheme="majorEastAsia" w:hAnsiTheme="majorHAnsi" w:cstheme="majorBidi"/>
      <w:i/>
      <w:iCs/>
      <w:color w:val="2F5496" w:themeColor="accent1" w:themeShade="BF"/>
      <w:sz w:val="22"/>
      <w:szCs w:val="22"/>
      <w:lang w:eastAsia="en-US"/>
    </w:rPr>
  </w:style>
  <w:style w:type="character" w:customStyle="1" w:styleId="Nadpis5Char">
    <w:name w:val="Nadpis 5 Char"/>
    <w:basedOn w:val="Standardnpsmoodstavce"/>
    <w:link w:val="Nadpis5"/>
    <w:uiPriority w:val="9"/>
    <w:semiHidden/>
    <w:rsid w:val="008523C5"/>
    <w:rPr>
      <w:rFonts w:asciiTheme="majorHAnsi" w:eastAsiaTheme="majorEastAsia" w:hAnsiTheme="majorHAnsi" w:cstheme="majorBidi"/>
      <w:color w:val="2F5496" w:themeColor="accent1" w:themeShade="BF"/>
      <w:sz w:val="22"/>
      <w:szCs w:val="22"/>
      <w:lang w:eastAsia="en-US"/>
    </w:rPr>
  </w:style>
  <w:style w:type="character" w:customStyle="1" w:styleId="Nadpis6Char">
    <w:name w:val="Nadpis 6 Char"/>
    <w:basedOn w:val="Standardnpsmoodstavce"/>
    <w:link w:val="Nadpis6"/>
    <w:uiPriority w:val="9"/>
    <w:semiHidden/>
    <w:rsid w:val="008523C5"/>
    <w:rPr>
      <w:rFonts w:asciiTheme="majorHAnsi" w:eastAsiaTheme="majorEastAsia" w:hAnsiTheme="majorHAnsi" w:cstheme="majorBidi"/>
      <w:color w:val="1F3763" w:themeColor="accent1" w:themeShade="7F"/>
      <w:sz w:val="22"/>
      <w:szCs w:val="22"/>
      <w:lang w:eastAsia="en-US"/>
    </w:rPr>
  </w:style>
  <w:style w:type="character" w:customStyle="1" w:styleId="Nadpis7Char">
    <w:name w:val="Nadpis 7 Char"/>
    <w:basedOn w:val="Standardnpsmoodstavce"/>
    <w:link w:val="Nadpis7"/>
    <w:uiPriority w:val="9"/>
    <w:semiHidden/>
    <w:rsid w:val="008523C5"/>
    <w:rPr>
      <w:rFonts w:asciiTheme="majorHAnsi" w:eastAsiaTheme="majorEastAsia" w:hAnsiTheme="majorHAnsi" w:cstheme="majorBidi"/>
      <w:i/>
      <w:iCs/>
      <w:color w:val="1F3763" w:themeColor="accent1" w:themeShade="7F"/>
      <w:sz w:val="22"/>
      <w:szCs w:val="22"/>
      <w:lang w:eastAsia="en-US"/>
    </w:rPr>
  </w:style>
  <w:style w:type="character" w:customStyle="1" w:styleId="Nadpis8Char">
    <w:name w:val="Nadpis 8 Char"/>
    <w:basedOn w:val="Standardnpsmoodstavce"/>
    <w:link w:val="Nadpis8"/>
    <w:uiPriority w:val="9"/>
    <w:semiHidden/>
    <w:rsid w:val="008523C5"/>
    <w:rPr>
      <w:rFonts w:asciiTheme="majorHAnsi" w:eastAsiaTheme="majorEastAsia" w:hAnsiTheme="majorHAnsi" w:cstheme="majorBidi"/>
      <w:color w:val="272727" w:themeColor="text1" w:themeTint="D8"/>
      <w:sz w:val="21"/>
      <w:szCs w:val="21"/>
      <w:lang w:eastAsia="en-US"/>
    </w:rPr>
  </w:style>
  <w:style w:type="character" w:customStyle="1" w:styleId="Nadpis9Char">
    <w:name w:val="Nadpis 9 Char"/>
    <w:basedOn w:val="Standardnpsmoodstavce"/>
    <w:link w:val="Nadpis9"/>
    <w:uiPriority w:val="9"/>
    <w:semiHidden/>
    <w:rsid w:val="008523C5"/>
    <w:rPr>
      <w:rFonts w:asciiTheme="majorHAnsi" w:eastAsiaTheme="majorEastAsia" w:hAnsiTheme="majorHAnsi" w:cstheme="majorBidi"/>
      <w:i/>
      <w:iCs/>
      <w:color w:val="272727" w:themeColor="text1" w:themeTint="D8"/>
      <w:sz w:val="21"/>
      <w:szCs w:val="21"/>
      <w:lang w:eastAsia="en-US"/>
    </w:rPr>
  </w:style>
  <w:style w:type="paragraph" w:customStyle="1" w:styleId="Bntext">
    <w:name w:val="Běžný text"/>
    <w:qFormat/>
    <w:rsid w:val="006C6851"/>
    <w:pPr>
      <w:autoSpaceDE w:val="0"/>
      <w:autoSpaceDN w:val="0"/>
      <w:adjustRightInd w:val="0"/>
      <w:ind w:firstLine="680"/>
      <w:jc w:val="both"/>
    </w:pPr>
    <w:rPr>
      <w:rFonts w:ascii="Times New Roman" w:hAnsi="Times New Roman"/>
      <w:color w:val="000000"/>
      <w:sz w:val="22"/>
      <w:lang w:eastAsia="en-US"/>
    </w:rPr>
  </w:style>
  <w:style w:type="paragraph" w:customStyle="1" w:styleId="Odrky">
    <w:name w:val="Odrážky"/>
    <w:link w:val="OdrkyChar"/>
    <w:qFormat/>
    <w:rsid w:val="00E6524E"/>
    <w:pPr>
      <w:numPr>
        <w:numId w:val="6"/>
      </w:numPr>
      <w:tabs>
        <w:tab w:val="left" w:pos="3969"/>
      </w:tabs>
    </w:pPr>
    <w:rPr>
      <w:rFonts w:ascii="Times New Roman" w:hAnsi="Times New Roman"/>
      <w:color w:val="000000"/>
      <w:sz w:val="22"/>
      <w:lang w:eastAsia="en-US"/>
    </w:rPr>
  </w:style>
  <w:style w:type="character" w:customStyle="1" w:styleId="OdrkyChar">
    <w:name w:val="Odrážky Char"/>
    <w:basedOn w:val="Standardnpsmoodstavce"/>
    <w:link w:val="Odrky"/>
    <w:rsid w:val="00E6524E"/>
    <w:rPr>
      <w:rFonts w:ascii="Times New Roman" w:hAnsi="Times New Roman"/>
      <w:color w:val="000000"/>
      <w:sz w:val="22"/>
      <w:lang w:eastAsia="en-US"/>
    </w:rPr>
  </w:style>
  <w:style w:type="character" w:customStyle="1" w:styleId="Vrazn">
    <w:name w:val="Výrazné"/>
    <w:basedOn w:val="Standardnpsmoodstavce"/>
    <w:uiPriority w:val="1"/>
    <w:qFormat/>
    <w:rsid w:val="00E6524E"/>
    <w:rPr>
      <w:b/>
    </w:rPr>
  </w:style>
  <w:style w:type="table" w:styleId="Mkatabulky">
    <w:name w:val="Table Grid"/>
    <w:basedOn w:val="Normlntabulka"/>
    <w:uiPriority w:val="59"/>
    <w:rsid w:val="007852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unhideWhenUsed/>
    <w:rsid w:val="008A7B13"/>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8A7B13"/>
    <w:rPr>
      <w:sz w:val="22"/>
      <w:szCs w:val="22"/>
      <w:lang w:eastAsia="en-US"/>
    </w:rPr>
  </w:style>
  <w:style w:type="paragraph" w:styleId="Zpat">
    <w:name w:val="footer"/>
    <w:basedOn w:val="Normln"/>
    <w:link w:val="ZpatChar"/>
    <w:uiPriority w:val="99"/>
    <w:unhideWhenUsed/>
    <w:rsid w:val="008A7B13"/>
    <w:pPr>
      <w:tabs>
        <w:tab w:val="center" w:pos="4513"/>
        <w:tab w:val="right" w:pos="9026"/>
      </w:tabs>
      <w:spacing w:after="0" w:line="240" w:lineRule="auto"/>
    </w:pPr>
  </w:style>
  <w:style w:type="character" w:customStyle="1" w:styleId="ZpatChar">
    <w:name w:val="Zápatí Char"/>
    <w:basedOn w:val="Standardnpsmoodstavce"/>
    <w:link w:val="Zpat"/>
    <w:uiPriority w:val="99"/>
    <w:rsid w:val="008A7B13"/>
    <w:rPr>
      <w:sz w:val="22"/>
      <w:szCs w:val="22"/>
      <w:lang w:eastAsia="en-US"/>
    </w:rPr>
  </w:style>
  <w:style w:type="character" w:styleId="Odkaznakoment">
    <w:name w:val="annotation reference"/>
    <w:basedOn w:val="Standardnpsmoodstavce"/>
    <w:uiPriority w:val="99"/>
    <w:semiHidden/>
    <w:unhideWhenUsed/>
    <w:rsid w:val="005E0617"/>
    <w:rPr>
      <w:sz w:val="16"/>
      <w:szCs w:val="16"/>
    </w:rPr>
  </w:style>
  <w:style w:type="paragraph" w:styleId="Textkomente">
    <w:name w:val="annotation text"/>
    <w:basedOn w:val="Normln"/>
    <w:link w:val="TextkomenteChar"/>
    <w:uiPriority w:val="99"/>
    <w:unhideWhenUsed/>
    <w:rsid w:val="005E0617"/>
    <w:pPr>
      <w:spacing w:line="240" w:lineRule="auto"/>
    </w:pPr>
    <w:rPr>
      <w:sz w:val="20"/>
      <w:szCs w:val="20"/>
    </w:rPr>
  </w:style>
  <w:style w:type="character" w:customStyle="1" w:styleId="TextkomenteChar">
    <w:name w:val="Text komentáře Char"/>
    <w:basedOn w:val="Standardnpsmoodstavce"/>
    <w:link w:val="Textkomente"/>
    <w:uiPriority w:val="99"/>
    <w:rsid w:val="005E0617"/>
    <w:rPr>
      <w:lang w:eastAsia="en-US"/>
    </w:rPr>
  </w:style>
  <w:style w:type="paragraph" w:styleId="Pedmtkomente">
    <w:name w:val="annotation subject"/>
    <w:basedOn w:val="Textkomente"/>
    <w:next w:val="Textkomente"/>
    <w:link w:val="PedmtkomenteChar"/>
    <w:uiPriority w:val="99"/>
    <w:semiHidden/>
    <w:unhideWhenUsed/>
    <w:rsid w:val="005E0617"/>
    <w:rPr>
      <w:b/>
      <w:bCs/>
    </w:rPr>
  </w:style>
  <w:style w:type="character" w:customStyle="1" w:styleId="PedmtkomenteChar">
    <w:name w:val="Předmět komentáře Char"/>
    <w:basedOn w:val="TextkomenteChar"/>
    <w:link w:val="Pedmtkomente"/>
    <w:uiPriority w:val="99"/>
    <w:semiHidden/>
    <w:rsid w:val="005E0617"/>
    <w:rPr>
      <w:b/>
      <w:bCs/>
      <w:lang w:eastAsia="en-US"/>
    </w:rPr>
  </w:style>
  <w:style w:type="paragraph" w:styleId="Textpoznpodarou">
    <w:name w:val="footnote text"/>
    <w:basedOn w:val="Normln"/>
    <w:link w:val="TextpoznpodarouChar"/>
    <w:uiPriority w:val="99"/>
    <w:semiHidden/>
    <w:unhideWhenUsed/>
    <w:rsid w:val="005E061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5E0617"/>
    <w:rPr>
      <w:lang w:eastAsia="en-US"/>
    </w:rPr>
  </w:style>
  <w:style w:type="character" w:styleId="Znakapoznpodarou">
    <w:name w:val="footnote reference"/>
    <w:basedOn w:val="Standardnpsmoodstavce"/>
    <w:uiPriority w:val="99"/>
    <w:semiHidden/>
    <w:unhideWhenUsed/>
    <w:rsid w:val="005E0617"/>
    <w:rPr>
      <w:vertAlign w:val="superscript"/>
    </w:rPr>
  </w:style>
  <w:style w:type="paragraph" w:styleId="Titulek">
    <w:name w:val="caption"/>
    <w:basedOn w:val="Normln"/>
    <w:next w:val="Normln"/>
    <w:uiPriority w:val="35"/>
    <w:unhideWhenUsed/>
    <w:qFormat/>
    <w:rsid w:val="00C5007A"/>
    <w:pPr>
      <w:spacing w:line="240" w:lineRule="auto"/>
    </w:pPr>
    <w:rPr>
      <w:i/>
      <w:iCs/>
      <w:color w:val="44546A" w:themeColor="text2"/>
      <w:sz w:val="18"/>
      <w:szCs w:val="18"/>
    </w:rPr>
  </w:style>
  <w:style w:type="character" w:styleId="Hypertextovodkaz">
    <w:name w:val="Hyperlink"/>
    <w:basedOn w:val="Standardnpsmoodstavce"/>
    <w:uiPriority w:val="99"/>
    <w:unhideWhenUsed/>
    <w:rsid w:val="00AB2D02"/>
    <w:rPr>
      <w:color w:val="0563C1" w:themeColor="hyperlink"/>
      <w:u w:val="single"/>
    </w:rPr>
  </w:style>
  <w:style w:type="character" w:styleId="Nevyeenzmnka">
    <w:name w:val="Unresolved Mention"/>
    <w:basedOn w:val="Standardnpsmoodstavce"/>
    <w:uiPriority w:val="99"/>
    <w:semiHidden/>
    <w:unhideWhenUsed/>
    <w:rsid w:val="00AB2D02"/>
    <w:rPr>
      <w:color w:val="605E5C"/>
      <w:shd w:val="clear" w:color="auto" w:fill="E1DFDD"/>
    </w:rPr>
  </w:style>
  <w:style w:type="character" w:styleId="Sledovanodkaz">
    <w:name w:val="FollowedHyperlink"/>
    <w:basedOn w:val="Standardnpsmoodstavce"/>
    <w:uiPriority w:val="99"/>
    <w:semiHidden/>
    <w:unhideWhenUsed/>
    <w:rsid w:val="00AB2D02"/>
    <w:rPr>
      <w:color w:val="954F72" w:themeColor="followedHyperlink"/>
      <w:u w:val="single"/>
    </w:rPr>
  </w:style>
  <w:style w:type="paragraph" w:styleId="Nadpisobsahu">
    <w:name w:val="TOC Heading"/>
    <w:basedOn w:val="Nadpis1"/>
    <w:next w:val="Normln"/>
    <w:uiPriority w:val="39"/>
    <w:unhideWhenUsed/>
    <w:qFormat/>
    <w:rsid w:val="00AB2D02"/>
    <w:pPr>
      <w:numPr>
        <w:numId w:val="0"/>
      </w:numPr>
      <w:spacing w:before="240" w:after="0" w:line="259" w:lineRule="auto"/>
      <w:outlineLvl w:val="9"/>
    </w:pPr>
    <w:rPr>
      <w:b w:val="0"/>
      <w:color w:val="2F5496" w:themeColor="accent1" w:themeShade="BF"/>
      <w:lang w:val="en-GB" w:eastAsia="en-GB"/>
    </w:rPr>
  </w:style>
  <w:style w:type="paragraph" w:styleId="Obsah1">
    <w:name w:val="toc 1"/>
    <w:basedOn w:val="Normln"/>
    <w:next w:val="Normln"/>
    <w:autoRedefine/>
    <w:uiPriority w:val="39"/>
    <w:unhideWhenUsed/>
    <w:rsid w:val="00AB2D02"/>
    <w:pPr>
      <w:spacing w:after="100"/>
    </w:pPr>
  </w:style>
  <w:style w:type="paragraph" w:styleId="Obsah2">
    <w:name w:val="toc 2"/>
    <w:basedOn w:val="Normln"/>
    <w:next w:val="Normln"/>
    <w:autoRedefine/>
    <w:uiPriority w:val="39"/>
    <w:unhideWhenUsed/>
    <w:rsid w:val="00AB2D02"/>
    <w:pPr>
      <w:spacing w:after="100"/>
      <w:ind w:left="220"/>
    </w:pPr>
  </w:style>
  <w:style w:type="paragraph" w:styleId="Rejstk1">
    <w:name w:val="index 1"/>
    <w:basedOn w:val="Normln"/>
    <w:next w:val="Normln"/>
    <w:autoRedefine/>
    <w:uiPriority w:val="99"/>
    <w:semiHidden/>
    <w:unhideWhenUsed/>
    <w:rsid w:val="00D358D0"/>
    <w:pPr>
      <w:spacing w:after="0" w:line="240" w:lineRule="auto"/>
      <w:ind w:left="220" w:hanging="220"/>
    </w:pPr>
  </w:style>
  <w:style w:type="paragraph" w:styleId="Rejstk2">
    <w:name w:val="index 2"/>
    <w:basedOn w:val="Normln"/>
    <w:next w:val="Normln"/>
    <w:autoRedefine/>
    <w:uiPriority w:val="99"/>
    <w:semiHidden/>
    <w:unhideWhenUsed/>
    <w:rsid w:val="00D358D0"/>
    <w:pPr>
      <w:spacing w:after="0" w:line="240" w:lineRule="auto"/>
      <w:ind w:left="440" w:hanging="220"/>
    </w:pPr>
  </w:style>
  <w:style w:type="paragraph" w:styleId="Revize">
    <w:name w:val="Revision"/>
    <w:hidden/>
    <w:uiPriority w:val="99"/>
    <w:semiHidden/>
    <w:rsid w:val="00D94212"/>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openclipart.org/detail/296351/desktop-computer-3" TargetMode="External"/><Relationship Id="rId14" Type="http://schemas.openxmlformats.org/officeDocument/2006/relationships/header" Target="header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78394-29AA-4040-ADA4-FFCEADA62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608</Words>
  <Characters>3466</Characters>
  <Application>Microsoft Office Word</Application>
  <DocSecurity>0</DocSecurity>
  <Lines>28</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Novinky Wordu 2000</dc:title>
  <dc:subject/>
  <dc:creator>L20210060@SSPTAJI.CZ</dc:creator>
  <cp:keywords/>
  <cp:lastModifiedBy>ylxzfa</cp:lastModifiedBy>
  <cp:revision>84</cp:revision>
  <dcterms:created xsi:type="dcterms:W3CDTF">2025-01-04T20:30:00Z</dcterms:created>
  <dcterms:modified xsi:type="dcterms:W3CDTF">2025-01-04T21:37:00Z</dcterms:modified>
</cp:coreProperties>
</file>