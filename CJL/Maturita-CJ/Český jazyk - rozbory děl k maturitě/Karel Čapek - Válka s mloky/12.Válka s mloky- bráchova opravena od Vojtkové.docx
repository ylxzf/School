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A2" w:rsidRDefault="005E08D7" w:rsidP="005E08D7">
      <w:pPr>
        <w:ind w:firstLine="0"/>
      </w:pPr>
      <w:r>
        <w:t>Válka s mloky</w:t>
      </w:r>
    </w:p>
    <w:p w:rsidR="005E08D7" w:rsidRDefault="005E08D7" w:rsidP="005E08D7">
      <w:pPr>
        <w:ind w:firstLine="0"/>
      </w:pPr>
      <w:r>
        <w:t xml:space="preserve">Karel Čapek </w:t>
      </w:r>
    </w:p>
    <w:p w:rsidR="005E08D7" w:rsidRDefault="005E08D7" w:rsidP="005E08D7">
      <w:pPr>
        <w:ind w:firstLine="0"/>
      </w:pPr>
    </w:p>
    <w:p w:rsidR="005E08D7" w:rsidRDefault="005E08D7" w:rsidP="005E08D7">
      <w:pPr>
        <w:ind w:firstLine="0"/>
        <w:rPr>
          <w:ins w:id="0" w:author="Pat a Mat" w:date="2012-06-16T22:55:00Z"/>
        </w:rPr>
      </w:pPr>
      <w:r>
        <w:t xml:space="preserve">Demokratický proud 20. </w:t>
      </w:r>
      <w:del w:id="1" w:author="Pat a Mat" w:date="2012-06-16T22:55:00Z">
        <w:r w:rsidDel="00547853">
          <w:delText>S</w:delText>
        </w:r>
      </w:del>
      <w:ins w:id="2" w:author="Pat a Mat" w:date="2012-06-16T22:55:00Z">
        <w:r w:rsidR="00547853">
          <w:t>s</w:t>
        </w:r>
      </w:ins>
      <w:r>
        <w:t xml:space="preserve">toletí. Dílo patří </w:t>
      </w:r>
      <w:del w:id="3" w:author="Pat a Mat" w:date="2012-06-16T22:55:00Z">
        <w:r w:rsidDel="00547853">
          <w:delText>do</w:delText>
        </w:r>
      </w:del>
      <w:ins w:id="4" w:author="Pat a Mat" w:date="2012-06-16T22:55:00Z">
        <w:r w:rsidR="00547853">
          <w:t>mezi</w:t>
        </w:r>
      </w:ins>
      <w:r>
        <w:t xml:space="preserve"> utopick</w:t>
      </w:r>
      <w:del w:id="5" w:author="Pat a Mat" w:date="2012-06-16T22:55:00Z">
        <w:r w:rsidDel="00547853">
          <w:delText>ých</w:delText>
        </w:r>
      </w:del>
      <w:ins w:id="6" w:author="Pat a Mat" w:date="2012-06-16T22:55:00Z">
        <w:r w:rsidR="00547853">
          <w:t>á</w:t>
        </w:r>
      </w:ins>
      <w:r>
        <w:t xml:space="preserve"> a zároveň </w:t>
      </w:r>
      <w:del w:id="7" w:author="Pat a Mat" w:date="2012-06-16T22:55:00Z">
        <w:r w:rsidDel="00547853">
          <w:delText>do</w:delText>
        </w:r>
      </w:del>
      <w:r>
        <w:t xml:space="preserve"> d</w:t>
      </w:r>
      <w:del w:id="8" w:author="Pat a Mat" w:date="2012-06-16T22:55:00Z">
        <w:r w:rsidDel="00547853">
          <w:delText>ě</w:delText>
        </w:r>
      </w:del>
      <w:ins w:id="9" w:author="Pat a Mat" w:date="2012-06-16T22:55:00Z">
        <w:r w:rsidR="00547853">
          <w:t>í</w:t>
        </w:r>
      </w:ins>
      <w:r>
        <w:t>l</w:t>
      </w:r>
      <w:ins w:id="10" w:author="Pat a Mat" w:date="2012-06-16T22:55:00Z">
        <w:r w:rsidR="00547853">
          <w:t>a</w:t>
        </w:r>
      </w:ins>
      <w:r>
        <w:t xml:space="preserve"> varující</w:t>
      </w:r>
      <w:del w:id="11" w:author="Pat a Mat" w:date="2012-06-16T22:55:00Z">
        <w:r w:rsidDel="00547853">
          <w:delText>ch</w:delText>
        </w:r>
      </w:del>
      <w:r>
        <w:t xml:space="preserve"> před totalitou. </w:t>
      </w:r>
      <w:r w:rsidR="005963D6">
        <w:t xml:space="preserve">K dalším významným dílům autora patří Krakatit, </w:t>
      </w:r>
      <w:proofErr w:type="gramStart"/>
      <w:r w:rsidR="005963D6">
        <w:t>R.U.R.</w:t>
      </w:r>
      <w:proofErr w:type="gramEnd"/>
      <w:r w:rsidR="005963D6">
        <w:t xml:space="preserve"> , Věc </w:t>
      </w:r>
      <w:proofErr w:type="spellStart"/>
      <w:r w:rsidR="005963D6">
        <w:t>Makropulos</w:t>
      </w:r>
      <w:proofErr w:type="spellEnd"/>
      <w:r w:rsidR="005963D6">
        <w:t>, Matka, Bílá nemoc. Mezi autory demokratického proudu patří také Josef Čapek, Karel Poláček, Eduard Bass a další.</w:t>
      </w:r>
    </w:p>
    <w:p w:rsidR="00547853" w:rsidRDefault="00547853" w:rsidP="005E08D7">
      <w:pPr>
        <w:ind w:firstLine="0"/>
        <w:rPr>
          <w:ins w:id="12" w:author="Pat a Mat" w:date="2012-06-16T22:55:00Z"/>
        </w:rPr>
      </w:pPr>
      <w:ins w:id="13" w:author="Pat a Mat" w:date="2012-06-16T22:55:00Z">
        <w:r>
          <w:t>Znaky demokratického proudu</w:t>
        </w:r>
      </w:ins>
    </w:p>
    <w:p w:rsidR="00547853" w:rsidRDefault="00547853" w:rsidP="005E08D7">
      <w:pPr>
        <w:ind w:firstLine="0"/>
      </w:pPr>
      <w:ins w:id="14" w:author="Pat a Mat" w:date="2012-06-16T22:56:00Z">
        <w:r>
          <w:t>Čapkova díla je třeba rozdělit</w:t>
        </w:r>
      </w:ins>
    </w:p>
    <w:p w:rsidR="005963D6" w:rsidRDefault="005963D6" w:rsidP="005E08D7">
      <w:pPr>
        <w:ind w:firstLine="0"/>
      </w:pPr>
    </w:p>
    <w:p w:rsidR="005963D6" w:rsidRDefault="00B02DAC" w:rsidP="005E08D7">
      <w:pPr>
        <w:ind w:firstLine="0"/>
      </w:pPr>
      <w:r>
        <w:t xml:space="preserve">Próza, </w:t>
      </w:r>
      <w:del w:id="15" w:author="Pat a Mat" w:date="2012-06-16T22:56:00Z">
        <w:r w:rsidDel="00547853">
          <w:delText>lyrika</w:delText>
        </w:r>
      </w:del>
      <w:ins w:id="16" w:author="Pat a Mat" w:date="2012-06-16T22:56:00Z">
        <w:r w:rsidR="00547853">
          <w:t>lyricko-epický</w:t>
        </w:r>
      </w:ins>
      <w:r>
        <w:t>, román.</w:t>
      </w:r>
    </w:p>
    <w:p w:rsidR="00B02DAC" w:rsidRDefault="00B02DAC" w:rsidP="005E08D7">
      <w:pPr>
        <w:ind w:firstLine="0"/>
      </w:pPr>
    </w:p>
    <w:p w:rsidR="00B02DAC" w:rsidRDefault="00B02DAC" w:rsidP="005E08D7">
      <w:pPr>
        <w:ind w:firstLine="0"/>
      </w:pPr>
      <w:r>
        <w:t>Tématem díla je levná pracovní síla. Autor se snaží poukázat na hrozící nebezpečí (nástup fašismu). Motivem je odlišení, levná pracovní síla</w:t>
      </w:r>
      <w:ins w:id="17" w:author="Pat a Mat" w:date="2012-06-16T22:57:00Z">
        <w:r w:rsidR="00547853">
          <w:t xml:space="preserve">, motivy hitlerovského </w:t>
        </w:r>
        <w:proofErr w:type="gramStart"/>
        <w:r w:rsidR="00547853">
          <w:t xml:space="preserve">Německa, </w:t>
        </w:r>
      </w:ins>
      <w:r>
        <w:t>.</w:t>
      </w:r>
      <w:proofErr w:type="gramEnd"/>
      <w:r>
        <w:t xml:space="preserve"> </w:t>
      </w:r>
    </w:p>
    <w:p w:rsidR="00B02DAC" w:rsidRDefault="00B02DAC" w:rsidP="005E08D7">
      <w:pPr>
        <w:ind w:firstLine="0"/>
      </w:pPr>
    </w:p>
    <w:p w:rsidR="003749E8" w:rsidRDefault="003749E8" w:rsidP="005E08D7">
      <w:pPr>
        <w:ind w:firstLine="0"/>
      </w:pPr>
      <w:r>
        <w:t>Dílo začíná objevem mloků. Lidé je začínají využívat. Mloci chtějí životní prostor</w:t>
      </w:r>
      <w:ins w:id="18" w:author="Pat a Mat" w:date="2012-06-16T22:59:00Z">
        <w:r w:rsidR="00547853">
          <w:t>,</w:t>
        </w:r>
      </w:ins>
      <w:r>
        <w:t xml:space="preserve"> a tak demolují pobřeží. Lidé jsou proti nim bezmocní, protože se nedokáží spojit a sami dodávají mlokům další výbušniny. Dílo končí objevem mloka ve Vltavě. Je jistá naděje</w:t>
      </w:r>
      <w:ins w:id="19" w:author="Pat a Mat" w:date="2012-06-16T23:00:00Z">
        <w:r w:rsidR="00547853">
          <w:t>,</w:t>
        </w:r>
      </w:ins>
      <w:r>
        <w:t xml:space="preserve"> že se lidé nakonec vzbouří a spojí se proti mlokům.</w:t>
      </w:r>
    </w:p>
    <w:p w:rsidR="003749E8" w:rsidRDefault="003749E8" w:rsidP="005E08D7">
      <w:pPr>
        <w:ind w:firstLine="0"/>
      </w:pPr>
    </w:p>
    <w:p w:rsidR="00B02DAC" w:rsidRDefault="00B02DAC" w:rsidP="005E08D7">
      <w:pPr>
        <w:ind w:firstLine="0"/>
        <w:rPr>
          <w:rStyle w:val="Zvraznn"/>
          <w:color w:val="51524E"/>
          <w:sz w:val="18"/>
          <w:szCs w:val="18"/>
          <w:bdr w:val="none" w:sz="0" w:space="0" w:color="auto" w:frame="1"/>
          <w:shd w:val="clear" w:color="auto" w:fill="FFFFFF"/>
        </w:rPr>
      </w:pPr>
      <w:r>
        <w:t>Postavy:</w:t>
      </w:r>
      <w:r w:rsidR="003749E8" w:rsidRPr="003749E8">
        <w:rPr>
          <w:rStyle w:val="Nadpis1Char"/>
          <w:color w:val="51524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3749E8" w:rsidRPr="003749E8">
        <w:rPr>
          <w:rStyle w:val="Zvraznn"/>
          <w:color w:val="51524E"/>
          <w:bdr w:val="none" w:sz="0" w:space="0" w:color="auto" w:frame="1"/>
          <w:shd w:val="clear" w:color="auto" w:fill="FFFFFF"/>
        </w:rPr>
        <w:t xml:space="preserve">kapitán J. van </w:t>
      </w:r>
      <w:proofErr w:type="spellStart"/>
      <w:r w:rsidR="003749E8" w:rsidRPr="003749E8">
        <w:rPr>
          <w:rStyle w:val="Zvraznn"/>
          <w:color w:val="51524E"/>
          <w:bdr w:val="none" w:sz="0" w:space="0" w:color="auto" w:frame="1"/>
          <w:shd w:val="clear" w:color="auto" w:fill="FFFFFF"/>
        </w:rPr>
        <w:t>Toch</w:t>
      </w:r>
      <w:proofErr w:type="spellEnd"/>
      <w:r w:rsidR="003749E8">
        <w:rPr>
          <w:rStyle w:val="Zvraznn"/>
          <w:color w:val="51524E"/>
          <w:bdr w:val="none" w:sz="0" w:space="0" w:color="auto" w:frame="1"/>
          <w:shd w:val="clear" w:color="auto" w:fill="FFFFFF"/>
        </w:rPr>
        <w:t xml:space="preserve"> – objevitel mloků</w:t>
      </w:r>
    </w:p>
    <w:p w:rsidR="003749E8" w:rsidRDefault="003749E8" w:rsidP="003749E8">
      <w:pPr>
        <w:tabs>
          <w:tab w:val="left" w:pos="851"/>
        </w:tabs>
        <w:ind w:firstLine="0"/>
        <w:rPr>
          <w:rStyle w:val="apple-converted-space"/>
          <w:color w:val="51524E"/>
          <w:shd w:val="clear" w:color="auto" w:fill="FFFFFF"/>
        </w:rPr>
      </w:pPr>
      <w:r>
        <w:rPr>
          <w:rStyle w:val="Zvraznn"/>
          <w:color w:val="51524E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749E8">
        <w:rPr>
          <w:rStyle w:val="Zvraznn"/>
          <w:color w:val="51524E"/>
          <w:bdr w:val="none" w:sz="0" w:space="0" w:color="auto" w:frame="1"/>
          <w:shd w:val="clear" w:color="auto" w:fill="FFFFFF"/>
        </w:rPr>
        <w:t>G. H. Bondyho</w:t>
      </w:r>
      <w:r w:rsidRPr="003749E8">
        <w:rPr>
          <w:rStyle w:val="apple-converted-space"/>
          <w:color w:val="51524E"/>
          <w:shd w:val="clear" w:color="auto" w:fill="FFFFFF"/>
        </w:rPr>
        <w:t> </w:t>
      </w:r>
      <w:r>
        <w:rPr>
          <w:rStyle w:val="apple-converted-space"/>
          <w:color w:val="51524E"/>
          <w:shd w:val="clear" w:color="auto" w:fill="FFFFFF"/>
        </w:rPr>
        <w:t>– český obchodník</w:t>
      </w:r>
    </w:p>
    <w:p w:rsidR="003749E8" w:rsidRDefault="003749E8" w:rsidP="003749E8">
      <w:pPr>
        <w:tabs>
          <w:tab w:val="left" w:pos="851"/>
        </w:tabs>
        <w:ind w:firstLine="0"/>
        <w:rPr>
          <w:ins w:id="20" w:author="Pat a Mat" w:date="2012-06-16T23:00:00Z"/>
          <w:i/>
          <w:color w:val="51524E"/>
          <w:shd w:val="clear" w:color="auto" w:fill="FFFFFF"/>
        </w:rPr>
      </w:pPr>
      <w:r>
        <w:rPr>
          <w:rStyle w:val="apple-converted-space"/>
          <w:color w:val="51524E"/>
          <w:shd w:val="clear" w:color="auto" w:fill="FFFFFF"/>
        </w:rPr>
        <w:tab/>
      </w:r>
      <w:r>
        <w:rPr>
          <w:rStyle w:val="apple-converted-space"/>
          <w:color w:val="51524E"/>
          <w:sz w:val="18"/>
          <w:szCs w:val="18"/>
          <w:shd w:val="clear" w:color="auto" w:fill="FFFFFF"/>
        </w:rPr>
        <w:t> </w:t>
      </w:r>
      <w:proofErr w:type="spellStart"/>
      <w:r w:rsidRPr="003749E8">
        <w:rPr>
          <w:i/>
          <w:color w:val="51524E"/>
          <w:shd w:val="clear" w:color="auto" w:fill="FFFFFF"/>
        </w:rPr>
        <w:t>Chief</w:t>
      </w:r>
      <w:proofErr w:type="spellEnd"/>
      <w:r w:rsidRPr="003749E8">
        <w:rPr>
          <w:i/>
          <w:color w:val="51524E"/>
          <w:shd w:val="clear" w:color="auto" w:fill="FFFFFF"/>
        </w:rPr>
        <w:t xml:space="preserve"> </w:t>
      </w:r>
      <w:proofErr w:type="spellStart"/>
      <w:r w:rsidRPr="003749E8">
        <w:rPr>
          <w:i/>
          <w:color w:val="51524E"/>
          <w:shd w:val="clear" w:color="auto" w:fill="FFFFFF"/>
        </w:rPr>
        <w:t>Salamander</w:t>
      </w:r>
      <w:proofErr w:type="spellEnd"/>
      <w:r>
        <w:rPr>
          <w:i/>
          <w:color w:val="51524E"/>
          <w:shd w:val="clear" w:color="auto" w:fill="FFFFFF"/>
        </w:rPr>
        <w:t xml:space="preserve"> – vůdce mloků</w:t>
      </w:r>
    </w:p>
    <w:p w:rsidR="00547853" w:rsidRPr="00547853" w:rsidRDefault="00547853" w:rsidP="003749E8">
      <w:pPr>
        <w:tabs>
          <w:tab w:val="left" w:pos="851"/>
        </w:tabs>
        <w:ind w:firstLine="0"/>
        <w:rPr>
          <w:rPrChange w:id="21" w:author="Pat a Mat" w:date="2012-06-16T23:00:00Z">
            <w:rPr>
              <w:i/>
            </w:rPr>
          </w:rPrChange>
        </w:rPr>
      </w:pPr>
      <w:ins w:id="22" w:author="Pat a Mat" w:date="2012-06-16T23:00:00Z">
        <w:r>
          <w:rPr>
            <w:color w:val="51524E"/>
            <w:shd w:val="clear" w:color="auto" w:fill="FFFFFF"/>
          </w:rPr>
          <w:t xml:space="preserve">Pan </w:t>
        </w:r>
        <w:proofErr w:type="spellStart"/>
        <w:r>
          <w:rPr>
            <w:color w:val="51524E"/>
            <w:shd w:val="clear" w:color="auto" w:fill="FFFFFF"/>
          </w:rPr>
          <w:t>Povondra</w:t>
        </w:r>
      </w:ins>
      <w:proofErr w:type="spellEnd"/>
      <w:ins w:id="23" w:author="Pat a Mat" w:date="2012-06-16T23:19:00Z">
        <w:r w:rsidR="000E378C">
          <w:rPr>
            <w:color w:val="51524E"/>
            <w:shd w:val="clear" w:color="auto" w:fill="FFFFFF"/>
          </w:rPr>
          <w:t xml:space="preserve"> </w:t>
        </w:r>
        <w:r w:rsidR="000E378C">
          <w:rPr>
            <w:color w:val="51524E"/>
            <w:shd w:val="clear" w:color="auto" w:fill="FFFFFF"/>
          </w:rPr>
          <w:t>–</w:t>
        </w:r>
        <w:r w:rsidR="000E378C">
          <w:rPr>
            <w:color w:val="51524E"/>
            <w:shd w:val="clear" w:color="auto" w:fill="FFFFFF"/>
          </w:rPr>
          <w:t xml:space="preserve"> jaká je jeho úloha???</w:t>
        </w:r>
      </w:ins>
    </w:p>
    <w:p w:rsidR="00BB17B7" w:rsidRDefault="00BB17B7" w:rsidP="005E08D7">
      <w:pPr>
        <w:ind w:firstLine="0"/>
      </w:pPr>
    </w:p>
    <w:p w:rsidR="00BB17B7" w:rsidRDefault="00B02DAC" w:rsidP="005E08D7">
      <w:pPr>
        <w:ind w:firstLine="0"/>
        <w:rPr>
          <w:color w:val="000000"/>
          <w:shd w:val="clear" w:color="auto" w:fill="FFFFFF"/>
        </w:rPr>
      </w:pPr>
      <w:r>
        <w:t xml:space="preserve">Děj se odehrává v prostředí  </w:t>
      </w:r>
      <w:r w:rsidR="00BB17B7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="00BB17B7" w:rsidRPr="00BB17B7">
        <w:rPr>
          <w:color w:val="000000"/>
          <w:shd w:val="clear" w:color="auto" w:fill="FFFFFF"/>
        </w:rPr>
        <w:t>Tana Masa</w:t>
      </w:r>
      <w:r w:rsidR="00BB17B7">
        <w:rPr>
          <w:color w:val="000000"/>
          <w:shd w:val="clear" w:color="auto" w:fill="FFFFFF"/>
        </w:rPr>
        <w:t>, Praha</w:t>
      </w:r>
      <w:r w:rsidR="009733B9">
        <w:rPr>
          <w:color w:val="000000"/>
          <w:shd w:val="clear" w:color="auto" w:fill="FFFFFF"/>
        </w:rPr>
        <w:t>, celý svět</w:t>
      </w:r>
      <w:r w:rsidR="00BB17B7">
        <w:rPr>
          <w:color w:val="000000"/>
          <w:shd w:val="clear" w:color="auto" w:fill="FFFFFF"/>
        </w:rPr>
        <w:t>.</w:t>
      </w:r>
    </w:p>
    <w:p w:rsidR="00BB17B7" w:rsidRDefault="00BB17B7" w:rsidP="005E08D7">
      <w:pPr>
        <w:ind w:firstLine="0"/>
        <w:rPr>
          <w:color w:val="000000"/>
          <w:shd w:val="clear" w:color="auto" w:fill="FFFFFF"/>
        </w:rPr>
      </w:pPr>
    </w:p>
    <w:p w:rsidR="00BB17B7" w:rsidRDefault="00BB17B7" w:rsidP="00BB17B7">
      <w:pPr>
        <w:ind w:firstLine="0"/>
      </w:pPr>
      <w:r>
        <w:t>Autor píše v </w:t>
      </w:r>
      <w:proofErr w:type="spellStart"/>
      <w:r>
        <w:t>er</w:t>
      </w:r>
      <w:proofErr w:type="spellEnd"/>
      <w:r>
        <w:t xml:space="preserve"> formě. Autorův postoj je sarkastický.</w:t>
      </w:r>
    </w:p>
    <w:p w:rsidR="00BB17B7" w:rsidRDefault="00BB17B7" w:rsidP="00BB17B7">
      <w:pPr>
        <w:ind w:firstLine="0"/>
      </w:pPr>
    </w:p>
    <w:p w:rsidR="00BB17B7" w:rsidRDefault="00BB17B7" w:rsidP="00BB17B7">
      <w:pPr>
        <w:ind w:firstLine="0"/>
      </w:pPr>
      <w:r>
        <w:t xml:space="preserve">Útvar jazyka je spisovný i nespisovný </w:t>
      </w:r>
      <w:r w:rsidR="009733B9">
        <w:t>(</w:t>
      </w:r>
      <w:r>
        <w:t>zkomoleniny angličtiny a češtiny</w:t>
      </w:r>
      <w:r w:rsidR="003749E8">
        <w:t>, snaha mloků napodobit lidskou řeč</w:t>
      </w:r>
      <w:r>
        <w:t>).</w:t>
      </w:r>
    </w:p>
    <w:p w:rsidR="00BB17B7" w:rsidRDefault="00BB17B7" w:rsidP="00BB17B7">
      <w:pPr>
        <w:ind w:firstLine="0"/>
      </w:pPr>
      <w:r>
        <w:t>Lexikální prostředky: publicistické, odborné, knižní</w:t>
      </w:r>
      <w:ins w:id="24" w:author="Pat a Mat" w:date="2012-06-16T23:03:00Z">
        <w:r w:rsidR="00547853">
          <w:t xml:space="preserve"> </w:t>
        </w:r>
        <w:r w:rsidR="00547853">
          <w:t>–</w:t>
        </w:r>
        <w:r w:rsidR="00547853">
          <w:t xml:space="preserve"> </w:t>
        </w:r>
        <w:proofErr w:type="spellStart"/>
        <w:r w:rsidR="00547853">
          <w:t>např</w:t>
        </w:r>
        <w:proofErr w:type="spellEnd"/>
        <w:proofErr w:type="gramStart"/>
        <w:r w:rsidR="00547853">
          <w:t>…</w:t>
        </w:r>
        <w:r w:rsidR="00547853">
          <w:t>..</w:t>
        </w:r>
      </w:ins>
      <w:r>
        <w:t>.</w:t>
      </w:r>
      <w:proofErr w:type="gramEnd"/>
    </w:p>
    <w:p w:rsidR="00BB17B7" w:rsidRDefault="00BB17B7" w:rsidP="00BB17B7">
      <w:pPr>
        <w:ind w:firstLine="0"/>
      </w:pPr>
      <w:r>
        <w:t>Slohový postup je spíše vyprávějící.</w:t>
      </w:r>
    </w:p>
    <w:p w:rsidR="00BB17B7" w:rsidRDefault="00BB17B7" w:rsidP="00BB17B7">
      <w:pPr>
        <w:ind w:firstLine="0"/>
      </w:pPr>
    </w:p>
    <w:p w:rsidR="00BB17B7" w:rsidRDefault="00BB17B7" w:rsidP="00BB17B7">
      <w:pPr>
        <w:ind w:firstLine="0"/>
      </w:pPr>
      <w:r>
        <w:t xml:space="preserve">Vyskytují </w:t>
      </w:r>
      <w:r w:rsidR="003749E8">
        <w:t>se alegorie, fejetonistické prvky</w:t>
      </w:r>
      <w:ins w:id="25" w:author="Pat a Mat" w:date="2012-06-16T23:07:00Z">
        <w:r w:rsidR="009A086F">
          <w:t xml:space="preserve"> </w:t>
        </w:r>
      </w:ins>
      <w:ins w:id="26" w:author="Pat a Mat" w:date="2012-06-16T23:08:00Z">
        <w:r w:rsidR="009A086F">
          <w:t>–</w:t>
        </w:r>
      </w:ins>
      <w:ins w:id="27" w:author="Pat a Mat" w:date="2012-06-16T23:07:00Z">
        <w:r w:rsidR="009A086F">
          <w:t xml:space="preserve"> v</w:t>
        </w:r>
      </w:ins>
      <w:ins w:id="28" w:author="Pat a Mat" w:date="2012-06-16T23:08:00Z">
        <w:r w:rsidR="009A086F">
          <w:t> </w:t>
        </w:r>
        <w:r w:rsidR="009A086F">
          <w:t>čem????</w:t>
        </w:r>
      </w:ins>
      <w:r w:rsidR="003749E8">
        <w:t>.</w:t>
      </w:r>
    </w:p>
    <w:p w:rsidR="003749E8" w:rsidRDefault="003749E8" w:rsidP="00BB17B7">
      <w:pPr>
        <w:ind w:firstLine="0"/>
      </w:pPr>
    </w:p>
    <w:p w:rsidR="00BB17B7" w:rsidRDefault="00BB17B7" w:rsidP="00BB17B7">
      <w:pPr>
        <w:ind w:firstLine="0"/>
      </w:pPr>
      <w:r>
        <w:t>Kniha se dobře četla</w:t>
      </w:r>
      <w:bookmarkStart w:id="29" w:name="_GoBack"/>
      <w:bookmarkEnd w:id="29"/>
      <w:r>
        <w:t xml:space="preserve">. </w:t>
      </w:r>
      <w:r w:rsidR="003749E8">
        <w:t>Varování před tehdejšími událostmi v</w:t>
      </w:r>
      <w:r w:rsidR="009733B9">
        <w:t> </w:t>
      </w:r>
      <w:r w:rsidR="003749E8">
        <w:t>Německu</w:t>
      </w:r>
      <w:r w:rsidR="009733B9">
        <w:t xml:space="preserve"> a fašismu</w:t>
      </w:r>
      <w:r w:rsidR="003749E8">
        <w:t xml:space="preserve"> je v díle hodně znát</w:t>
      </w:r>
      <w:ins w:id="30" w:author="Pat a Mat" w:date="2012-06-16T23:03:00Z">
        <w:r w:rsidR="00547853">
          <w:t xml:space="preserve"> </w:t>
        </w:r>
        <w:r w:rsidR="00547853">
          <w:t>–</w:t>
        </w:r>
        <w:r w:rsidR="00547853">
          <w:t xml:space="preserve"> na čem??</w:t>
        </w:r>
      </w:ins>
      <w:r w:rsidR="003749E8">
        <w:t>. Děj je svižný a velice zajímavý, navíc s</w:t>
      </w:r>
      <w:del w:id="31" w:author="Pat a Mat" w:date="2012-06-16T23:02:00Z">
        <w:r w:rsidR="003749E8" w:rsidDel="00547853">
          <w:delText> </w:delText>
        </w:r>
      </w:del>
      <w:ins w:id="32" w:author="Pat a Mat" w:date="2012-06-16T23:02:00Z">
        <w:r w:rsidR="00547853">
          <w:t> </w:t>
        </w:r>
      </w:ins>
      <w:r w:rsidR="003749E8">
        <w:t>koncem</w:t>
      </w:r>
      <w:ins w:id="33" w:author="Pat a Mat" w:date="2012-06-16T23:02:00Z">
        <w:r w:rsidR="00547853">
          <w:t>,</w:t>
        </w:r>
      </w:ins>
      <w:r w:rsidR="003749E8">
        <w:t xml:space="preserve"> kdy se mlok objevuje i u nás. </w:t>
      </w:r>
      <w:r>
        <w:t xml:space="preserve"> </w:t>
      </w:r>
      <w:r w:rsidR="009733B9">
        <w:t>Je až strašidelné</w:t>
      </w:r>
      <w:ins w:id="34" w:author="Pat a Mat" w:date="2012-06-16T23:02:00Z">
        <w:r w:rsidR="00547853">
          <w:t>,</w:t>
        </w:r>
      </w:ins>
      <w:r w:rsidR="009733B9">
        <w:t xml:space="preserve"> jak se, v příběhu napsaném ještě před válkou a obsazením Československa, objevují podobnosti s pozdější realitou. </w:t>
      </w:r>
    </w:p>
    <w:p w:rsidR="00BB17B7" w:rsidRDefault="00BB17B7" w:rsidP="005E08D7">
      <w:pPr>
        <w:ind w:firstLine="0"/>
        <w:rPr>
          <w:color w:val="000000"/>
          <w:shd w:val="clear" w:color="auto" w:fill="FFFFFF"/>
        </w:rPr>
      </w:pPr>
    </w:p>
    <w:p w:rsidR="00BB17B7" w:rsidRDefault="000E378C" w:rsidP="005E08D7">
      <w:pPr>
        <w:ind w:firstLine="0"/>
        <w:rPr>
          <w:ins w:id="35" w:author="Pat a Mat" w:date="2012-06-16T23:19:00Z"/>
          <w:color w:val="000000"/>
          <w:shd w:val="clear" w:color="auto" w:fill="FFFFFF"/>
        </w:rPr>
      </w:pPr>
      <w:ins w:id="36" w:author="Pat a Mat" w:date="2012-06-16T23:19:00Z">
        <w:r>
          <w:rPr>
            <w:color w:val="000000"/>
            <w:shd w:val="clear" w:color="auto" w:fill="FFFFFF"/>
          </w:rPr>
          <w:t>Dodržuj termíny</w:t>
        </w:r>
      </w:ins>
    </w:p>
    <w:p w:rsidR="000E378C" w:rsidRDefault="000E378C" w:rsidP="005E08D7">
      <w:pPr>
        <w:ind w:firstLine="0"/>
        <w:rPr>
          <w:color w:val="000000"/>
          <w:shd w:val="clear" w:color="auto" w:fill="FFFFFF"/>
        </w:rPr>
      </w:pPr>
      <w:ins w:id="37" w:author="Pat a Mat" w:date="2012-06-16T23:19:00Z">
        <w:r>
          <w:rPr>
            <w:color w:val="000000"/>
            <w:shd w:val="clear" w:color="auto" w:fill="FFFFFF"/>
          </w:rPr>
          <w:t>Hodnocení 3</w:t>
        </w:r>
      </w:ins>
    </w:p>
    <w:p w:rsidR="00B02DAC" w:rsidRDefault="00B02DAC" w:rsidP="005E08D7">
      <w:pPr>
        <w:ind w:firstLine="0"/>
      </w:pPr>
      <w:r>
        <w:lastRenderedPageBreak/>
        <w:t xml:space="preserve"> </w:t>
      </w:r>
    </w:p>
    <w:sectPr w:rsidR="00B02DAC" w:rsidSect="00E5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compat/>
  <w:rsids>
    <w:rsidRoot w:val="005E08D7"/>
    <w:rsid w:val="00084BA2"/>
    <w:rsid w:val="000E378C"/>
    <w:rsid w:val="003749E8"/>
    <w:rsid w:val="00547853"/>
    <w:rsid w:val="005963D6"/>
    <w:rsid w:val="005E08D7"/>
    <w:rsid w:val="009733B9"/>
    <w:rsid w:val="009A086F"/>
    <w:rsid w:val="00AC1B44"/>
    <w:rsid w:val="00B02DAC"/>
    <w:rsid w:val="00BB17B7"/>
    <w:rsid w:val="00E16A37"/>
    <w:rsid w:val="00E5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16A37"/>
    <w:pPr>
      <w:spacing w:before="60" w:after="60"/>
      <w:ind w:firstLine="709"/>
      <w:jc w:val="both"/>
    </w:pPr>
    <w:rPr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E16A37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E16A3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E16A3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E16A37"/>
    <w:rPr>
      <w:rFonts w:ascii="Arial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E16A37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E16A37"/>
    <w:rPr>
      <w:rFonts w:ascii="Arial" w:hAnsi="Arial" w:cs="Arial"/>
      <w:b/>
      <w:bCs/>
      <w:sz w:val="26"/>
      <w:szCs w:val="26"/>
      <w:lang w:eastAsia="cs-CZ"/>
    </w:rPr>
  </w:style>
  <w:style w:type="character" w:customStyle="1" w:styleId="apple-converted-space">
    <w:name w:val="apple-converted-space"/>
    <w:basedOn w:val="Standardnpsmoodstavce"/>
    <w:rsid w:val="00BB17B7"/>
  </w:style>
  <w:style w:type="character" w:styleId="Zvraznn">
    <w:name w:val="Emphasis"/>
    <w:basedOn w:val="Standardnpsmoodstavce"/>
    <w:uiPriority w:val="20"/>
    <w:qFormat/>
    <w:rsid w:val="003749E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4785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47853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16A37"/>
    <w:pPr>
      <w:spacing w:before="60" w:after="60"/>
      <w:ind w:firstLine="709"/>
      <w:jc w:val="both"/>
    </w:pPr>
    <w:rPr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E16A37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E16A3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E16A3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E16A37"/>
    <w:rPr>
      <w:rFonts w:ascii="Arial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E16A37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E16A37"/>
    <w:rPr>
      <w:rFonts w:ascii="Arial" w:hAnsi="Arial" w:cs="Arial"/>
      <w:b/>
      <w:bCs/>
      <w:sz w:val="26"/>
      <w:szCs w:val="26"/>
      <w:lang w:eastAsia="cs-CZ"/>
    </w:rPr>
  </w:style>
  <w:style w:type="character" w:customStyle="1" w:styleId="apple-converted-space">
    <w:name w:val="apple-converted-space"/>
    <w:basedOn w:val="Standardnpsmoodstavce"/>
    <w:rsid w:val="00BB17B7"/>
  </w:style>
  <w:style w:type="character" w:styleId="Zvraznn">
    <w:name w:val="Emphasis"/>
    <w:basedOn w:val="Standardnpsmoodstavce"/>
    <w:uiPriority w:val="20"/>
    <w:qFormat/>
    <w:rsid w:val="003749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D</dc:creator>
  <cp:lastModifiedBy>Pat a Mat</cp:lastModifiedBy>
  <cp:revision>2</cp:revision>
  <dcterms:created xsi:type="dcterms:W3CDTF">2012-06-16T21:19:00Z</dcterms:created>
  <dcterms:modified xsi:type="dcterms:W3CDTF">2012-06-16T21:19:00Z</dcterms:modified>
</cp:coreProperties>
</file>