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628" w:rsidRPr="00AE45D2" w:rsidRDefault="00C51628" w:rsidP="00C51628">
      <w:pPr>
        <w:pStyle w:val="Bezmezer"/>
        <w:jc w:val="center"/>
        <w:rPr>
          <w:rStyle w:val="Nzevknihy"/>
          <w:sz w:val="32"/>
          <w:szCs w:val="32"/>
          <w:u w:val="none"/>
        </w:rPr>
      </w:pPr>
      <w:r>
        <w:rPr>
          <w:rStyle w:val="Nzevknihy"/>
          <w:sz w:val="32"/>
          <w:szCs w:val="32"/>
          <w:u w:val="none"/>
        </w:rPr>
        <w:t>KUPEC BENÁTSKÝ</w:t>
      </w:r>
    </w:p>
    <w:p w:rsidR="00C51628" w:rsidRPr="006D7030" w:rsidRDefault="00C51628" w:rsidP="00C51628">
      <w:pPr>
        <w:pStyle w:val="Bezmezer"/>
        <w:jc w:val="center"/>
        <w:rPr>
          <w:rStyle w:val="Nzevknihy"/>
          <w:sz w:val="28"/>
          <w:szCs w:val="28"/>
          <w:u w:val="none"/>
        </w:rPr>
      </w:pPr>
      <w:r w:rsidRPr="006D7030">
        <w:rPr>
          <w:rStyle w:val="Nzevknihy"/>
          <w:sz w:val="28"/>
          <w:szCs w:val="28"/>
          <w:u w:val="none"/>
        </w:rPr>
        <w:t>William Shakespeare</w:t>
      </w:r>
    </w:p>
    <w:p w:rsidR="00C51628" w:rsidRDefault="00C51628">
      <w:r>
        <w:tab/>
      </w:r>
    </w:p>
    <w:p w:rsidR="00604BE6" w:rsidRDefault="00C51628" w:rsidP="00C51628">
      <w:pPr>
        <w:pStyle w:val="Bezmezer"/>
        <w:ind w:firstLine="708"/>
        <w:rPr>
          <w:sz w:val="24"/>
          <w:szCs w:val="24"/>
          <w:lang w:val="cs-CZ"/>
        </w:rPr>
      </w:pPr>
      <w:r w:rsidRPr="00C51628">
        <w:rPr>
          <w:lang w:val="cs-CZ"/>
        </w:rPr>
        <w:t xml:space="preserve">Dílo vzniklo </w:t>
      </w:r>
      <w:proofErr w:type="gramStart"/>
      <w:r w:rsidRPr="00C51628">
        <w:rPr>
          <w:lang w:val="cs-CZ"/>
        </w:rPr>
        <w:t>mez</w:t>
      </w:r>
      <w:r w:rsidR="00C7236F">
        <w:rPr>
          <w:lang w:val="cs-CZ"/>
        </w:rPr>
        <w:t xml:space="preserve">i </w:t>
      </w:r>
      <w:r w:rsidRPr="00C51628">
        <w:rPr>
          <w:lang w:val="cs-CZ"/>
        </w:rPr>
        <w:t xml:space="preserve"> l</w:t>
      </w:r>
      <w:r w:rsidR="00C7236F">
        <w:rPr>
          <w:lang w:val="cs-CZ"/>
        </w:rPr>
        <w:t>é</w:t>
      </w:r>
      <w:r w:rsidRPr="00C51628">
        <w:rPr>
          <w:lang w:val="cs-CZ"/>
        </w:rPr>
        <w:t>ty</w:t>
      </w:r>
      <w:proofErr w:type="gramEnd"/>
      <w:r w:rsidRPr="00C51628">
        <w:rPr>
          <w:lang w:val="cs-CZ"/>
        </w:rPr>
        <w:t xml:space="preserve"> </w:t>
      </w:r>
      <w:r>
        <w:rPr>
          <w:lang w:val="cs-CZ"/>
        </w:rPr>
        <w:t xml:space="preserve">1596-1598, </w:t>
      </w:r>
      <w:r w:rsidRPr="005540CE">
        <w:rPr>
          <w:sz w:val="24"/>
          <w:szCs w:val="24"/>
          <w:lang w:val="cs-CZ"/>
        </w:rPr>
        <w:t>tj. konc</w:t>
      </w:r>
      <w:r>
        <w:rPr>
          <w:sz w:val="24"/>
          <w:szCs w:val="24"/>
          <w:lang w:val="cs-CZ"/>
        </w:rPr>
        <w:t>em</w:t>
      </w:r>
      <w:r w:rsidRPr="005540CE">
        <w:rPr>
          <w:sz w:val="24"/>
          <w:szCs w:val="24"/>
          <w:lang w:val="cs-CZ"/>
        </w:rPr>
        <w:t xml:space="preserve"> renesance.  Shakespeare psal hodně divadelních her pro alžbětinské obecenstvo.</w:t>
      </w:r>
    </w:p>
    <w:p w:rsidR="00C51628" w:rsidRDefault="00C51628" w:rsidP="00C51628">
      <w:pPr>
        <w:pStyle w:val="Bezmezer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ab/>
        <w:t>Renesance</w:t>
      </w:r>
      <w:r w:rsidR="006F4C1C">
        <w:rPr>
          <w:sz w:val="24"/>
          <w:szCs w:val="24"/>
          <w:lang w:val="cs-CZ"/>
        </w:rPr>
        <w:t xml:space="preserve"> (</w:t>
      </w:r>
      <w:proofErr w:type="gramStart"/>
      <w:r w:rsidR="006F4C1C">
        <w:rPr>
          <w:sz w:val="24"/>
          <w:szCs w:val="24"/>
          <w:lang w:val="cs-CZ"/>
        </w:rPr>
        <w:t>14.-16</w:t>
      </w:r>
      <w:proofErr w:type="gramEnd"/>
      <w:r w:rsidR="006F4C1C">
        <w:rPr>
          <w:sz w:val="24"/>
          <w:szCs w:val="24"/>
          <w:lang w:val="cs-CZ"/>
        </w:rPr>
        <w:t xml:space="preserve">. </w:t>
      </w:r>
      <w:r w:rsidR="00C7236F">
        <w:rPr>
          <w:sz w:val="24"/>
          <w:szCs w:val="24"/>
          <w:lang w:val="cs-CZ"/>
        </w:rPr>
        <w:t>s</w:t>
      </w:r>
      <w:r w:rsidR="006F4C1C">
        <w:rPr>
          <w:sz w:val="24"/>
          <w:szCs w:val="24"/>
          <w:lang w:val="cs-CZ"/>
        </w:rPr>
        <w:t>tol.)</w:t>
      </w:r>
      <w:r>
        <w:rPr>
          <w:sz w:val="24"/>
          <w:szCs w:val="24"/>
          <w:lang w:val="cs-CZ"/>
        </w:rPr>
        <w:t xml:space="preserve">: </w:t>
      </w:r>
    </w:p>
    <w:p w:rsidR="00C51628" w:rsidRDefault="00C51628" w:rsidP="00C51628">
      <w:pPr>
        <w:pStyle w:val="Bezmezer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ab/>
        <w:t>Základní znaky:</w:t>
      </w:r>
    </w:p>
    <w:p w:rsidR="00C51628" w:rsidRPr="00C51628" w:rsidRDefault="00C51628" w:rsidP="00C51628">
      <w:pPr>
        <w:pStyle w:val="Bezmezer"/>
        <w:numPr>
          <w:ilvl w:val="0"/>
          <w:numId w:val="1"/>
        </w:numPr>
        <w:ind w:left="1560"/>
        <w:rPr>
          <w:lang w:val="cs-CZ"/>
        </w:rPr>
      </w:pPr>
      <w:r>
        <w:rPr>
          <w:sz w:val="24"/>
          <w:szCs w:val="24"/>
          <w:lang w:val="cs-CZ"/>
        </w:rPr>
        <w:t>Odklon od víry v </w:t>
      </w:r>
      <w:r w:rsidR="00C7236F">
        <w:rPr>
          <w:sz w:val="24"/>
          <w:szCs w:val="24"/>
          <w:lang w:val="cs-CZ"/>
        </w:rPr>
        <w:t>B</w:t>
      </w:r>
      <w:r>
        <w:rPr>
          <w:sz w:val="24"/>
          <w:szCs w:val="24"/>
          <w:lang w:val="cs-CZ"/>
        </w:rPr>
        <w:t>oha</w:t>
      </w:r>
    </w:p>
    <w:p w:rsidR="00C51628" w:rsidRPr="00C51628" w:rsidRDefault="00C51628" w:rsidP="00C51628">
      <w:pPr>
        <w:pStyle w:val="Bezmezer"/>
        <w:numPr>
          <w:ilvl w:val="0"/>
          <w:numId w:val="1"/>
        </w:numPr>
        <w:ind w:left="1560"/>
        <w:rPr>
          <w:lang w:val="cs-CZ"/>
        </w:rPr>
      </w:pPr>
      <w:r>
        <w:rPr>
          <w:sz w:val="24"/>
          <w:szCs w:val="24"/>
          <w:lang w:val="cs-CZ"/>
        </w:rPr>
        <w:t>Důraz kladen na člověka, jeho schopnosti a rozum</w:t>
      </w:r>
    </w:p>
    <w:p w:rsidR="00C51628" w:rsidRPr="00C51628" w:rsidRDefault="00C51628" w:rsidP="00C51628">
      <w:pPr>
        <w:pStyle w:val="Bezmezer"/>
        <w:numPr>
          <w:ilvl w:val="0"/>
          <w:numId w:val="1"/>
        </w:numPr>
        <w:ind w:left="1560"/>
        <w:rPr>
          <w:lang w:val="cs-CZ"/>
        </w:rPr>
      </w:pPr>
      <w:r>
        <w:rPr>
          <w:sz w:val="24"/>
          <w:szCs w:val="24"/>
          <w:lang w:val="cs-CZ"/>
        </w:rPr>
        <w:t>Návrat k antice</w:t>
      </w:r>
    </w:p>
    <w:p w:rsidR="00C51628" w:rsidRPr="00C51628" w:rsidRDefault="00C51628" w:rsidP="00C51628">
      <w:pPr>
        <w:pStyle w:val="Bezmezer"/>
        <w:numPr>
          <w:ilvl w:val="0"/>
          <w:numId w:val="1"/>
        </w:numPr>
        <w:ind w:left="1560"/>
        <w:rPr>
          <w:lang w:val="cs-CZ"/>
        </w:rPr>
      </w:pPr>
      <w:r>
        <w:rPr>
          <w:sz w:val="24"/>
          <w:szCs w:val="24"/>
          <w:lang w:val="cs-CZ"/>
        </w:rPr>
        <w:t>Zájem o pozemský život a světské radosti</w:t>
      </w:r>
    </w:p>
    <w:p w:rsidR="00C51628" w:rsidRDefault="00C51628" w:rsidP="00C51628">
      <w:pPr>
        <w:pStyle w:val="Bezmezer"/>
        <w:ind w:left="708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Rozvoj všech odvětví umění</w:t>
      </w:r>
      <w:r w:rsidR="006F4C1C">
        <w:rPr>
          <w:sz w:val="24"/>
          <w:szCs w:val="24"/>
          <w:lang w:val="cs-CZ"/>
        </w:rPr>
        <w:t>. Vzniká v Itálii na konci 13. století.</w:t>
      </w:r>
    </w:p>
    <w:p w:rsidR="006F4C1C" w:rsidRDefault="006F4C1C" w:rsidP="006F4C1C">
      <w:pPr>
        <w:pStyle w:val="Bezmezer"/>
        <w:ind w:firstLine="708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Shakespeare napsal i další divadelní hry, například komedie: </w:t>
      </w:r>
      <w:r w:rsidR="0034194E">
        <w:rPr>
          <w:sz w:val="24"/>
          <w:szCs w:val="24"/>
          <w:lang w:val="cs-CZ"/>
        </w:rPr>
        <w:t>Z</w:t>
      </w:r>
      <w:r>
        <w:rPr>
          <w:sz w:val="24"/>
          <w:szCs w:val="24"/>
          <w:lang w:val="cs-CZ"/>
        </w:rPr>
        <w:t>krocení zlé ženy, Sen noci svatojánské</w:t>
      </w:r>
      <w:r w:rsidR="00604BE6">
        <w:rPr>
          <w:sz w:val="24"/>
          <w:szCs w:val="24"/>
          <w:lang w:val="cs-CZ"/>
        </w:rPr>
        <w:t xml:space="preserve">, tragedie: Romeo a Julie, </w:t>
      </w:r>
      <w:r w:rsidR="00080C5B">
        <w:rPr>
          <w:sz w:val="24"/>
          <w:szCs w:val="24"/>
          <w:lang w:val="cs-CZ"/>
        </w:rPr>
        <w:t xml:space="preserve">Hamlet, Othello, historická </w:t>
      </w:r>
      <w:proofErr w:type="gramStart"/>
      <w:r w:rsidR="00080C5B">
        <w:rPr>
          <w:sz w:val="24"/>
          <w:szCs w:val="24"/>
          <w:lang w:val="cs-CZ"/>
        </w:rPr>
        <w:t>dramata:</w:t>
      </w:r>
      <w:r w:rsidR="00604BE6">
        <w:rPr>
          <w:sz w:val="24"/>
          <w:szCs w:val="24"/>
          <w:lang w:val="cs-CZ"/>
        </w:rPr>
        <w:t>.</w:t>
      </w:r>
      <w:r>
        <w:rPr>
          <w:sz w:val="24"/>
          <w:szCs w:val="24"/>
          <w:lang w:val="cs-CZ"/>
        </w:rPr>
        <w:t>V této</w:t>
      </w:r>
      <w:proofErr w:type="gramEnd"/>
      <w:r>
        <w:rPr>
          <w:sz w:val="24"/>
          <w:szCs w:val="24"/>
          <w:lang w:val="cs-CZ"/>
        </w:rPr>
        <w:t xml:space="preserve"> době také píší v Itálii: </w:t>
      </w:r>
      <w:r w:rsidRPr="003F1126">
        <w:rPr>
          <w:b/>
          <w:sz w:val="24"/>
          <w:szCs w:val="24"/>
          <w:lang w:val="cs-CZ"/>
        </w:rPr>
        <w:t xml:space="preserve">Dante </w:t>
      </w:r>
      <w:proofErr w:type="spellStart"/>
      <w:r w:rsidRPr="003F1126">
        <w:rPr>
          <w:b/>
          <w:sz w:val="24"/>
          <w:szCs w:val="24"/>
          <w:lang w:val="cs-CZ"/>
        </w:rPr>
        <w:t>Alighieri</w:t>
      </w:r>
      <w:proofErr w:type="spellEnd"/>
      <w:r w:rsidR="00E91F0E">
        <w:rPr>
          <w:b/>
          <w:sz w:val="24"/>
          <w:szCs w:val="24"/>
          <w:lang w:val="cs-CZ"/>
        </w:rPr>
        <w:t>*</w:t>
      </w:r>
      <w:r>
        <w:rPr>
          <w:sz w:val="24"/>
          <w:szCs w:val="24"/>
          <w:lang w:val="cs-CZ"/>
        </w:rPr>
        <w:t xml:space="preserve"> (</w:t>
      </w:r>
      <w:r w:rsidRPr="003F1126">
        <w:rPr>
          <w:i/>
          <w:sz w:val="24"/>
          <w:szCs w:val="24"/>
          <w:lang w:val="cs-CZ"/>
        </w:rPr>
        <w:t>Božská komedie</w:t>
      </w:r>
      <w:r>
        <w:rPr>
          <w:sz w:val="24"/>
          <w:szCs w:val="24"/>
          <w:lang w:val="cs-CZ"/>
        </w:rPr>
        <w:t xml:space="preserve">), </w:t>
      </w:r>
      <w:proofErr w:type="spellStart"/>
      <w:r>
        <w:rPr>
          <w:sz w:val="24"/>
          <w:szCs w:val="24"/>
          <w:lang w:val="cs-CZ"/>
        </w:rPr>
        <w:t>Francesco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Petrarca</w:t>
      </w:r>
      <w:proofErr w:type="spellEnd"/>
      <w:r>
        <w:rPr>
          <w:sz w:val="24"/>
          <w:szCs w:val="24"/>
          <w:lang w:val="cs-CZ"/>
        </w:rPr>
        <w:t xml:space="preserve"> (</w:t>
      </w:r>
      <w:del w:id="0" w:author="Petr" w:date="2012-05-23T20:17:00Z">
        <w:r w:rsidRPr="003F1126" w:rsidDel="003C0835">
          <w:rPr>
            <w:i/>
            <w:sz w:val="24"/>
            <w:szCs w:val="24"/>
            <w:lang w:val="cs-CZ"/>
          </w:rPr>
          <w:delText>s</w:delText>
        </w:r>
      </w:del>
      <w:ins w:id="1" w:author="Petr" w:date="2012-05-23T20:17:00Z">
        <w:r w:rsidR="003C0835">
          <w:rPr>
            <w:i/>
            <w:sz w:val="24"/>
            <w:szCs w:val="24"/>
            <w:lang w:val="cs-CZ"/>
          </w:rPr>
          <w:t>S</w:t>
        </w:r>
      </w:ins>
      <w:r w:rsidRPr="003F1126">
        <w:rPr>
          <w:i/>
          <w:sz w:val="24"/>
          <w:szCs w:val="24"/>
          <w:lang w:val="cs-CZ"/>
        </w:rPr>
        <w:t>onety Lauře</w:t>
      </w:r>
      <w:r>
        <w:rPr>
          <w:sz w:val="24"/>
          <w:szCs w:val="24"/>
          <w:lang w:val="cs-CZ"/>
        </w:rPr>
        <w:t xml:space="preserve">), </w:t>
      </w:r>
      <w:proofErr w:type="spellStart"/>
      <w:r>
        <w:rPr>
          <w:sz w:val="24"/>
          <w:szCs w:val="24"/>
          <w:lang w:val="cs-CZ"/>
        </w:rPr>
        <w:t>Giovanni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Boccaccio</w:t>
      </w:r>
      <w:proofErr w:type="spellEnd"/>
      <w:r>
        <w:rPr>
          <w:sz w:val="24"/>
          <w:szCs w:val="24"/>
          <w:lang w:val="cs-CZ"/>
        </w:rPr>
        <w:t xml:space="preserve"> (</w:t>
      </w:r>
      <w:proofErr w:type="spellStart"/>
      <w:r w:rsidRPr="003F1126">
        <w:rPr>
          <w:i/>
          <w:sz w:val="24"/>
          <w:szCs w:val="24"/>
          <w:lang w:val="cs-CZ"/>
        </w:rPr>
        <w:t>Dekamerón</w:t>
      </w:r>
      <w:proofErr w:type="spellEnd"/>
      <w:r>
        <w:rPr>
          <w:sz w:val="24"/>
          <w:szCs w:val="24"/>
          <w:lang w:val="cs-CZ"/>
        </w:rPr>
        <w:t xml:space="preserve">) a </w:t>
      </w:r>
      <w:proofErr w:type="spellStart"/>
      <w:r>
        <w:rPr>
          <w:sz w:val="24"/>
          <w:szCs w:val="24"/>
          <w:lang w:val="cs-CZ"/>
        </w:rPr>
        <w:t>Niccolo</w:t>
      </w:r>
      <w:proofErr w:type="spellEnd"/>
      <w:r>
        <w:rPr>
          <w:sz w:val="24"/>
          <w:szCs w:val="24"/>
          <w:lang w:val="cs-CZ"/>
        </w:rPr>
        <w:t xml:space="preserve"> Machiavelli (</w:t>
      </w:r>
      <w:r w:rsidRPr="003F1126">
        <w:rPr>
          <w:i/>
          <w:sz w:val="24"/>
          <w:szCs w:val="24"/>
          <w:lang w:val="cs-CZ"/>
        </w:rPr>
        <w:t>Vladař</w:t>
      </w:r>
      <w:r>
        <w:rPr>
          <w:sz w:val="24"/>
          <w:szCs w:val="24"/>
          <w:lang w:val="cs-CZ"/>
        </w:rPr>
        <w:t>), ve Francii: Francois Villon (</w:t>
      </w:r>
      <w:r w:rsidRPr="003F1126">
        <w:rPr>
          <w:i/>
          <w:sz w:val="24"/>
          <w:szCs w:val="24"/>
          <w:lang w:val="cs-CZ"/>
        </w:rPr>
        <w:t>Velký a Malý testament</w:t>
      </w:r>
      <w:r>
        <w:rPr>
          <w:sz w:val="24"/>
          <w:szCs w:val="24"/>
          <w:lang w:val="cs-CZ"/>
        </w:rPr>
        <w:t xml:space="preserve">), Francois </w:t>
      </w:r>
      <w:proofErr w:type="spellStart"/>
      <w:r>
        <w:rPr>
          <w:sz w:val="24"/>
          <w:szCs w:val="24"/>
          <w:lang w:val="cs-CZ"/>
        </w:rPr>
        <w:t>Rabelaise</w:t>
      </w:r>
      <w:proofErr w:type="spellEnd"/>
      <w:r>
        <w:rPr>
          <w:sz w:val="24"/>
          <w:szCs w:val="24"/>
          <w:lang w:val="cs-CZ"/>
        </w:rPr>
        <w:t xml:space="preserve"> (</w:t>
      </w:r>
      <w:proofErr w:type="spellStart"/>
      <w:r w:rsidRPr="003F1126">
        <w:rPr>
          <w:i/>
          <w:sz w:val="24"/>
          <w:szCs w:val="24"/>
          <w:lang w:val="cs-CZ"/>
        </w:rPr>
        <w:t>Gargantua</w:t>
      </w:r>
      <w:proofErr w:type="spellEnd"/>
      <w:r w:rsidRPr="003F1126">
        <w:rPr>
          <w:i/>
          <w:sz w:val="24"/>
          <w:szCs w:val="24"/>
          <w:lang w:val="cs-CZ"/>
        </w:rPr>
        <w:t xml:space="preserve"> a </w:t>
      </w:r>
      <w:proofErr w:type="spellStart"/>
      <w:r w:rsidRPr="003F1126">
        <w:rPr>
          <w:i/>
          <w:sz w:val="24"/>
          <w:szCs w:val="24"/>
          <w:lang w:val="cs-CZ"/>
        </w:rPr>
        <w:t>Pantagruel</w:t>
      </w:r>
      <w:proofErr w:type="spellEnd"/>
      <w:r>
        <w:rPr>
          <w:sz w:val="24"/>
          <w:szCs w:val="24"/>
          <w:lang w:val="cs-CZ"/>
        </w:rPr>
        <w:t xml:space="preserve">) a </w:t>
      </w:r>
      <w:proofErr w:type="spellStart"/>
      <w:r>
        <w:rPr>
          <w:sz w:val="24"/>
          <w:szCs w:val="24"/>
          <w:lang w:val="cs-CZ"/>
        </w:rPr>
        <w:t>M</w:t>
      </w:r>
      <w:del w:id="2" w:author="Petr" w:date="2012-05-23T20:17:00Z">
        <w:r w:rsidDel="003C0835">
          <w:rPr>
            <w:sz w:val="24"/>
            <w:szCs w:val="24"/>
            <w:lang w:val="cs-CZ"/>
          </w:rPr>
          <w:delText>e</w:delText>
        </w:r>
      </w:del>
      <w:ins w:id="3" w:author="Petr" w:date="2012-05-23T20:17:00Z">
        <w:r w:rsidR="003C0835">
          <w:rPr>
            <w:sz w:val="24"/>
            <w:szCs w:val="24"/>
            <w:lang w:val="cs-CZ"/>
          </w:rPr>
          <w:t>i</w:t>
        </w:r>
      </w:ins>
      <w:r>
        <w:rPr>
          <w:sz w:val="24"/>
          <w:szCs w:val="24"/>
          <w:lang w:val="cs-CZ"/>
        </w:rPr>
        <w:t>chel</w:t>
      </w:r>
      <w:proofErr w:type="spellEnd"/>
      <w:r>
        <w:rPr>
          <w:sz w:val="24"/>
          <w:szCs w:val="24"/>
          <w:lang w:val="cs-CZ"/>
        </w:rPr>
        <w:t xml:space="preserve"> de </w:t>
      </w:r>
      <w:proofErr w:type="spellStart"/>
      <w:r>
        <w:rPr>
          <w:sz w:val="24"/>
          <w:szCs w:val="24"/>
          <w:lang w:val="cs-CZ"/>
        </w:rPr>
        <w:t>Montaigne</w:t>
      </w:r>
      <w:proofErr w:type="spellEnd"/>
      <w:r>
        <w:rPr>
          <w:sz w:val="24"/>
          <w:szCs w:val="24"/>
          <w:lang w:val="cs-CZ"/>
        </w:rPr>
        <w:t xml:space="preserve"> (</w:t>
      </w:r>
      <w:r w:rsidRPr="003F1126">
        <w:rPr>
          <w:i/>
          <w:sz w:val="24"/>
          <w:szCs w:val="24"/>
          <w:lang w:val="cs-CZ"/>
        </w:rPr>
        <w:t>Eseje</w:t>
      </w:r>
      <w:r>
        <w:rPr>
          <w:sz w:val="24"/>
          <w:szCs w:val="24"/>
          <w:lang w:val="cs-CZ"/>
        </w:rPr>
        <w:t xml:space="preserve">), ve Španělsku: </w:t>
      </w:r>
      <w:proofErr w:type="spellStart"/>
      <w:r w:rsidRPr="003F1126">
        <w:rPr>
          <w:b/>
          <w:sz w:val="24"/>
          <w:szCs w:val="24"/>
          <w:lang w:val="cs-CZ"/>
        </w:rPr>
        <w:t>Lope</w:t>
      </w:r>
      <w:proofErr w:type="spellEnd"/>
      <w:r w:rsidRPr="003F1126">
        <w:rPr>
          <w:b/>
          <w:sz w:val="24"/>
          <w:szCs w:val="24"/>
          <w:lang w:val="cs-CZ"/>
        </w:rPr>
        <w:t xml:space="preserve"> de </w:t>
      </w:r>
      <w:proofErr w:type="spellStart"/>
      <w:r w:rsidRPr="003F1126">
        <w:rPr>
          <w:b/>
          <w:sz w:val="24"/>
          <w:szCs w:val="24"/>
          <w:lang w:val="cs-CZ"/>
        </w:rPr>
        <w:t>Ve</w:t>
      </w:r>
      <w:r w:rsidR="003F1126" w:rsidRPr="003F1126">
        <w:rPr>
          <w:b/>
          <w:sz w:val="24"/>
          <w:szCs w:val="24"/>
          <w:lang w:val="cs-CZ"/>
        </w:rPr>
        <w:t>ga</w:t>
      </w:r>
      <w:proofErr w:type="spellEnd"/>
      <w:r w:rsidR="003F1126">
        <w:rPr>
          <w:sz w:val="24"/>
          <w:szCs w:val="24"/>
          <w:lang w:val="cs-CZ"/>
        </w:rPr>
        <w:t xml:space="preserve"> (</w:t>
      </w:r>
      <w:proofErr w:type="spellStart"/>
      <w:r w:rsidR="003F1126" w:rsidRPr="003F1126">
        <w:rPr>
          <w:i/>
          <w:sz w:val="24"/>
          <w:szCs w:val="24"/>
          <w:lang w:val="cs-CZ"/>
        </w:rPr>
        <w:t>Fuente</w:t>
      </w:r>
      <w:proofErr w:type="spellEnd"/>
      <w:r w:rsidR="003F1126" w:rsidRPr="003F1126">
        <w:rPr>
          <w:i/>
          <w:sz w:val="24"/>
          <w:szCs w:val="24"/>
          <w:lang w:val="cs-CZ"/>
        </w:rPr>
        <w:t xml:space="preserve"> </w:t>
      </w:r>
      <w:proofErr w:type="spellStart"/>
      <w:r w:rsidR="003F1126" w:rsidRPr="003F1126">
        <w:rPr>
          <w:i/>
          <w:sz w:val="24"/>
          <w:szCs w:val="24"/>
          <w:lang w:val="cs-CZ"/>
        </w:rPr>
        <w:t>Ovejuna</w:t>
      </w:r>
      <w:proofErr w:type="spellEnd"/>
      <w:r w:rsidR="003F1126">
        <w:rPr>
          <w:sz w:val="24"/>
          <w:szCs w:val="24"/>
          <w:lang w:val="cs-CZ"/>
        </w:rPr>
        <w:t xml:space="preserve">), </w:t>
      </w:r>
      <w:proofErr w:type="spellStart"/>
      <w:r w:rsidR="003F1126">
        <w:rPr>
          <w:sz w:val="24"/>
          <w:szCs w:val="24"/>
          <w:lang w:val="cs-CZ"/>
        </w:rPr>
        <w:t>Miguel</w:t>
      </w:r>
      <w:proofErr w:type="spellEnd"/>
      <w:r w:rsidR="003F1126">
        <w:rPr>
          <w:sz w:val="24"/>
          <w:szCs w:val="24"/>
          <w:lang w:val="cs-CZ"/>
        </w:rPr>
        <w:t xml:space="preserve"> de </w:t>
      </w:r>
      <w:proofErr w:type="spellStart"/>
      <w:r w:rsidR="003F1126">
        <w:rPr>
          <w:sz w:val="24"/>
          <w:szCs w:val="24"/>
          <w:lang w:val="cs-CZ"/>
        </w:rPr>
        <w:t>Cervantes</w:t>
      </w:r>
      <w:proofErr w:type="spellEnd"/>
      <w:r w:rsidR="003F1126">
        <w:rPr>
          <w:sz w:val="24"/>
          <w:szCs w:val="24"/>
          <w:lang w:val="cs-CZ"/>
        </w:rPr>
        <w:t xml:space="preserve"> </w:t>
      </w:r>
      <w:proofErr w:type="spellStart"/>
      <w:r w:rsidR="003F1126">
        <w:rPr>
          <w:sz w:val="24"/>
          <w:szCs w:val="24"/>
          <w:lang w:val="cs-CZ"/>
        </w:rPr>
        <w:t>Saavedra</w:t>
      </w:r>
      <w:proofErr w:type="spellEnd"/>
      <w:r w:rsidR="003F1126">
        <w:rPr>
          <w:sz w:val="24"/>
          <w:szCs w:val="24"/>
          <w:lang w:val="cs-CZ"/>
        </w:rPr>
        <w:t xml:space="preserve"> (</w:t>
      </w:r>
      <w:r w:rsidR="003F1126" w:rsidRPr="003F1126">
        <w:rPr>
          <w:i/>
          <w:sz w:val="24"/>
          <w:szCs w:val="24"/>
          <w:lang w:val="cs-CZ"/>
        </w:rPr>
        <w:t xml:space="preserve">Důmyslný rytíř Don Quijote de la </w:t>
      </w:r>
      <w:proofErr w:type="spellStart"/>
      <w:r w:rsidR="003F1126" w:rsidRPr="003F1126">
        <w:rPr>
          <w:i/>
          <w:sz w:val="24"/>
          <w:szCs w:val="24"/>
          <w:lang w:val="cs-CZ"/>
        </w:rPr>
        <w:t>Mancha</w:t>
      </w:r>
      <w:proofErr w:type="spellEnd"/>
      <w:r w:rsidR="003F1126">
        <w:rPr>
          <w:sz w:val="24"/>
          <w:szCs w:val="24"/>
          <w:lang w:val="cs-CZ"/>
        </w:rPr>
        <w:t xml:space="preserve">) a </w:t>
      </w:r>
      <w:proofErr w:type="spellStart"/>
      <w:r w:rsidR="003F1126" w:rsidRPr="003F1126">
        <w:rPr>
          <w:b/>
          <w:sz w:val="24"/>
          <w:szCs w:val="24"/>
          <w:lang w:val="cs-CZ"/>
        </w:rPr>
        <w:t>Tirso</w:t>
      </w:r>
      <w:proofErr w:type="spellEnd"/>
      <w:ins w:id="4" w:author="Petr" w:date="2012-05-23T20:17:00Z">
        <w:r w:rsidR="003C0835">
          <w:rPr>
            <w:b/>
            <w:sz w:val="24"/>
            <w:szCs w:val="24"/>
            <w:lang w:val="cs-CZ"/>
          </w:rPr>
          <w:t xml:space="preserve"> </w:t>
        </w:r>
      </w:ins>
      <w:r w:rsidR="003F1126" w:rsidRPr="003F1126">
        <w:rPr>
          <w:b/>
          <w:sz w:val="24"/>
          <w:szCs w:val="24"/>
          <w:lang w:val="cs-CZ"/>
        </w:rPr>
        <w:t xml:space="preserve">de </w:t>
      </w:r>
      <w:proofErr w:type="spellStart"/>
      <w:r w:rsidR="003F1126" w:rsidRPr="003F1126">
        <w:rPr>
          <w:b/>
          <w:sz w:val="24"/>
          <w:szCs w:val="24"/>
          <w:lang w:val="cs-CZ"/>
        </w:rPr>
        <w:t>Molina</w:t>
      </w:r>
      <w:proofErr w:type="spellEnd"/>
      <w:r w:rsidR="003F1126">
        <w:rPr>
          <w:sz w:val="24"/>
          <w:szCs w:val="24"/>
          <w:lang w:val="cs-CZ"/>
        </w:rPr>
        <w:t xml:space="preserve"> (</w:t>
      </w:r>
      <w:r w:rsidR="003F1126" w:rsidRPr="003F1126">
        <w:rPr>
          <w:i/>
          <w:sz w:val="24"/>
          <w:szCs w:val="24"/>
          <w:lang w:val="cs-CZ"/>
        </w:rPr>
        <w:t>Sevillský svůdce</w:t>
      </w:r>
      <w:r w:rsidR="003F1126">
        <w:rPr>
          <w:sz w:val="24"/>
          <w:szCs w:val="24"/>
          <w:lang w:val="cs-CZ"/>
        </w:rPr>
        <w:t xml:space="preserve">), v Nizozemí </w:t>
      </w:r>
      <w:proofErr w:type="spellStart"/>
      <w:r w:rsidR="003F1126">
        <w:rPr>
          <w:sz w:val="24"/>
          <w:szCs w:val="24"/>
          <w:lang w:val="cs-CZ"/>
        </w:rPr>
        <w:t>Erasmus</w:t>
      </w:r>
      <w:proofErr w:type="spellEnd"/>
      <w:r w:rsidR="003F1126">
        <w:rPr>
          <w:sz w:val="24"/>
          <w:szCs w:val="24"/>
          <w:lang w:val="cs-CZ"/>
        </w:rPr>
        <w:t xml:space="preserve"> Rotterdamský (</w:t>
      </w:r>
      <w:r w:rsidR="003F1126" w:rsidRPr="003F1126">
        <w:rPr>
          <w:i/>
          <w:sz w:val="24"/>
          <w:szCs w:val="24"/>
          <w:lang w:val="cs-CZ"/>
        </w:rPr>
        <w:t>Chvála bláznovství</w:t>
      </w:r>
      <w:r w:rsidR="003F1126">
        <w:rPr>
          <w:sz w:val="24"/>
          <w:szCs w:val="24"/>
          <w:lang w:val="cs-CZ"/>
        </w:rPr>
        <w:t xml:space="preserve">) a v Anglii kromě Shakespeara psal také </w:t>
      </w:r>
      <w:proofErr w:type="spellStart"/>
      <w:r w:rsidR="003F1126">
        <w:rPr>
          <w:sz w:val="24"/>
          <w:szCs w:val="24"/>
          <w:lang w:val="cs-CZ"/>
        </w:rPr>
        <w:t>Geofrey</w:t>
      </w:r>
      <w:proofErr w:type="spellEnd"/>
      <w:r w:rsidR="003F1126">
        <w:rPr>
          <w:sz w:val="24"/>
          <w:szCs w:val="24"/>
          <w:lang w:val="cs-CZ"/>
        </w:rPr>
        <w:t xml:space="preserve"> </w:t>
      </w:r>
      <w:proofErr w:type="spellStart"/>
      <w:r w:rsidR="003F1126">
        <w:rPr>
          <w:sz w:val="24"/>
          <w:szCs w:val="24"/>
          <w:lang w:val="cs-CZ"/>
        </w:rPr>
        <w:t>Cha</w:t>
      </w:r>
      <w:del w:id="5" w:author="Petr" w:date="2012-05-23T20:17:00Z">
        <w:r w:rsidR="003F1126" w:rsidDel="003C0835">
          <w:rPr>
            <w:sz w:val="24"/>
            <w:szCs w:val="24"/>
            <w:lang w:val="cs-CZ"/>
          </w:rPr>
          <w:delText>n</w:delText>
        </w:r>
      </w:del>
      <w:ins w:id="6" w:author="Petr" w:date="2012-05-23T20:17:00Z">
        <w:r w:rsidR="003C0835">
          <w:rPr>
            <w:sz w:val="24"/>
            <w:szCs w:val="24"/>
            <w:lang w:val="cs-CZ"/>
          </w:rPr>
          <w:t>u</w:t>
        </w:r>
      </w:ins>
      <w:r w:rsidR="003F1126">
        <w:rPr>
          <w:sz w:val="24"/>
          <w:szCs w:val="24"/>
          <w:lang w:val="cs-CZ"/>
        </w:rPr>
        <w:t>cer</w:t>
      </w:r>
      <w:proofErr w:type="spellEnd"/>
      <w:r w:rsidR="003F1126">
        <w:rPr>
          <w:sz w:val="24"/>
          <w:szCs w:val="24"/>
          <w:lang w:val="cs-CZ"/>
        </w:rPr>
        <w:t xml:space="preserve"> (</w:t>
      </w:r>
      <w:proofErr w:type="spellStart"/>
      <w:r w:rsidR="003F1126" w:rsidRPr="003F1126">
        <w:rPr>
          <w:i/>
          <w:sz w:val="24"/>
          <w:szCs w:val="24"/>
          <w:lang w:val="cs-CZ"/>
        </w:rPr>
        <w:t>Cantenburské</w:t>
      </w:r>
      <w:proofErr w:type="spellEnd"/>
      <w:r w:rsidR="003F1126" w:rsidRPr="003F1126">
        <w:rPr>
          <w:i/>
          <w:sz w:val="24"/>
          <w:szCs w:val="24"/>
          <w:lang w:val="cs-CZ"/>
        </w:rPr>
        <w:t xml:space="preserve"> povídky</w:t>
      </w:r>
      <w:r w:rsidR="003F1126">
        <w:rPr>
          <w:sz w:val="24"/>
          <w:szCs w:val="24"/>
          <w:lang w:val="cs-CZ"/>
        </w:rPr>
        <w:t>).</w:t>
      </w:r>
    </w:p>
    <w:p w:rsidR="003F1126" w:rsidRDefault="003F1126" w:rsidP="006F4C1C">
      <w:pPr>
        <w:pStyle w:val="Bezmezer"/>
        <w:ind w:firstLine="708"/>
        <w:rPr>
          <w:lang w:val="cs-CZ"/>
        </w:rPr>
      </w:pPr>
    </w:p>
    <w:p w:rsidR="00DC2902" w:rsidRDefault="003F1126" w:rsidP="006F4C1C">
      <w:pPr>
        <w:pStyle w:val="Bezmezer"/>
        <w:ind w:firstLine="708"/>
        <w:rPr>
          <w:ins w:id="7" w:author="Petr" w:date="2012-05-23T20:18:00Z"/>
          <w:lang w:val="cs-CZ"/>
        </w:rPr>
      </w:pPr>
      <w:r>
        <w:rPr>
          <w:lang w:val="cs-CZ"/>
        </w:rPr>
        <w:t>Je to drama; komedie, psáno především verši.</w:t>
      </w:r>
    </w:p>
    <w:p w:rsidR="003C0835" w:rsidRDefault="003C0835" w:rsidP="006F4C1C">
      <w:pPr>
        <w:pStyle w:val="Bezmezer"/>
        <w:ind w:firstLine="708"/>
        <w:rPr>
          <w:lang w:val="cs-CZ"/>
        </w:rPr>
      </w:pPr>
    </w:p>
    <w:p w:rsidR="003C0835" w:rsidRDefault="00DC2902" w:rsidP="006F4C1C">
      <w:pPr>
        <w:pStyle w:val="Bezmezer"/>
        <w:ind w:firstLine="708"/>
        <w:rPr>
          <w:ins w:id="8" w:author="Petr" w:date="2012-05-23T20:19:00Z"/>
          <w:lang w:val="cs-CZ"/>
        </w:rPr>
      </w:pPr>
      <w:r>
        <w:rPr>
          <w:lang w:val="cs-CZ"/>
        </w:rPr>
        <w:t xml:space="preserve"> </w:t>
      </w:r>
      <w:ins w:id="9" w:author="Petr" w:date="2012-05-23T20:18:00Z">
        <w:r w:rsidR="003C0835">
          <w:rPr>
            <w:lang w:val="cs-CZ"/>
          </w:rPr>
          <w:t xml:space="preserve">Téma - </w:t>
        </w:r>
      </w:ins>
      <w:r>
        <w:rPr>
          <w:lang w:val="cs-CZ"/>
        </w:rPr>
        <w:t xml:space="preserve">Hra </w:t>
      </w:r>
      <w:del w:id="10" w:author="Petr" w:date="2012-05-23T20:18:00Z">
        <w:r w:rsidR="00DA64D5" w:rsidDel="003C0835">
          <w:rPr>
            <w:lang w:val="cs-CZ"/>
          </w:rPr>
          <w:delText xml:space="preserve">popisuje </w:delText>
        </w:r>
      </w:del>
      <w:ins w:id="11" w:author="Petr" w:date="2012-05-23T20:18:00Z">
        <w:r w:rsidR="003C0835">
          <w:rPr>
            <w:lang w:val="cs-CZ"/>
          </w:rPr>
          <w:t xml:space="preserve">zobrazuje </w:t>
        </w:r>
      </w:ins>
      <w:r w:rsidR="00DA64D5">
        <w:rPr>
          <w:lang w:val="cs-CZ"/>
        </w:rPr>
        <w:t>jak</w:t>
      </w:r>
      <w:r>
        <w:rPr>
          <w:lang w:val="cs-CZ"/>
        </w:rPr>
        <w:t xml:space="preserve"> lásku mezi Porcií a </w:t>
      </w:r>
      <w:proofErr w:type="spellStart"/>
      <w:r>
        <w:rPr>
          <w:lang w:val="cs-CZ"/>
        </w:rPr>
        <w:t>Bassaniem</w:t>
      </w:r>
      <w:proofErr w:type="spellEnd"/>
      <w:r w:rsidR="00C7236F">
        <w:rPr>
          <w:lang w:val="cs-CZ"/>
        </w:rPr>
        <w:t>,</w:t>
      </w:r>
      <w:r>
        <w:rPr>
          <w:lang w:val="cs-CZ"/>
        </w:rPr>
        <w:t xml:space="preserve"> tak i pohrdání mezi Antoniem a </w:t>
      </w:r>
      <w:proofErr w:type="spellStart"/>
      <w:r>
        <w:rPr>
          <w:lang w:val="cs-CZ"/>
        </w:rPr>
        <w:t>Shylockem</w:t>
      </w:r>
      <w:proofErr w:type="spellEnd"/>
      <w:r>
        <w:rPr>
          <w:lang w:val="cs-CZ"/>
        </w:rPr>
        <w:t xml:space="preserve">. </w:t>
      </w:r>
    </w:p>
    <w:p w:rsidR="003C0835" w:rsidRDefault="003C0835" w:rsidP="006F4C1C">
      <w:pPr>
        <w:pStyle w:val="Bezmezer"/>
        <w:ind w:firstLine="708"/>
        <w:rPr>
          <w:ins w:id="12" w:author="Petr" w:date="2012-05-23T20:19:00Z"/>
          <w:lang w:val="cs-CZ"/>
        </w:rPr>
      </w:pPr>
      <w:proofErr w:type="gramStart"/>
      <w:ins w:id="13" w:author="Petr" w:date="2012-05-23T20:19:00Z">
        <w:r>
          <w:rPr>
            <w:lang w:val="cs-CZ"/>
          </w:rPr>
          <w:t xml:space="preserve">Motivy </w:t>
        </w:r>
        <w:del w:id="14" w:author="Martin" w:date="2015-03-09T17:01:00Z">
          <w:r w:rsidDel="00604BE6">
            <w:rPr>
              <w:lang w:val="cs-CZ"/>
            </w:rPr>
            <w:delText>-</w:delText>
          </w:r>
        </w:del>
      </w:ins>
      <w:ins w:id="15" w:author="Martin" w:date="2015-03-09T17:01:00Z">
        <w:r w:rsidR="00604BE6">
          <w:rPr>
            <w:lang w:val="cs-CZ"/>
          </w:rPr>
          <w:t>–</w:t>
        </w:r>
      </w:ins>
      <w:ins w:id="16" w:author="Petr" w:date="2012-05-23T20:19:00Z">
        <w:r>
          <w:rPr>
            <w:lang w:val="cs-CZ"/>
          </w:rPr>
          <w:t xml:space="preserve"> </w:t>
        </w:r>
      </w:ins>
      <w:ins w:id="17" w:author="Martin" w:date="2015-03-09T17:01:00Z">
        <w:r w:rsidR="00604BE6">
          <w:rPr>
            <w:lang w:val="cs-CZ"/>
          </w:rPr>
          <w:t>láska</w:t>
        </w:r>
        <w:proofErr w:type="gramEnd"/>
        <w:r w:rsidR="00604BE6">
          <w:rPr>
            <w:lang w:val="cs-CZ"/>
          </w:rPr>
          <w:t xml:space="preserve">, nenávist, touha po </w:t>
        </w:r>
        <w:proofErr w:type="spellStart"/>
        <w:r w:rsidR="00604BE6">
          <w:rPr>
            <w:lang w:val="cs-CZ"/>
          </w:rPr>
          <w:t>bohatsví</w:t>
        </w:r>
        <w:proofErr w:type="spellEnd"/>
        <w:r w:rsidR="00604BE6">
          <w:rPr>
            <w:lang w:val="cs-CZ"/>
          </w:rPr>
          <w:t>, pomstychtivost</w:t>
        </w:r>
      </w:ins>
      <w:ins w:id="18" w:author="Petr" w:date="2012-05-23T20:19:00Z">
        <w:del w:id="19" w:author="Martin" w:date="2015-03-09T16:52:00Z">
          <w:r w:rsidDel="00604BE6">
            <w:rPr>
              <w:lang w:val="cs-CZ"/>
            </w:rPr>
            <w:delText>…</w:delText>
          </w:r>
        </w:del>
      </w:ins>
    </w:p>
    <w:p w:rsidR="003C0835" w:rsidDel="00604BE6" w:rsidRDefault="003C0835" w:rsidP="006F4C1C">
      <w:pPr>
        <w:pStyle w:val="Bezmezer"/>
        <w:ind w:firstLine="708"/>
        <w:rPr>
          <w:ins w:id="20" w:author="Petr" w:date="2012-05-23T20:19:00Z"/>
          <w:del w:id="21" w:author="Martin" w:date="2015-03-09T16:52:00Z"/>
          <w:lang w:val="cs-CZ"/>
        </w:rPr>
      </w:pPr>
      <w:ins w:id="22" w:author="Petr" w:date="2012-05-23T20:19:00Z">
        <w:r>
          <w:rPr>
            <w:lang w:val="cs-CZ"/>
          </w:rPr>
          <w:t>Záměr -</w:t>
        </w:r>
        <w:del w:id="23" w:author="Martin" w:date="2015-03-09T16:53:00Z">
          <w:r w:rsidDel="00604BE6">
            <w:rPr>
              <w:lang w:val="cs-CZ"/>
            </w:rPr>
            <w:delText xml:space="preserve"> </w:delText>
          </w:r>
        </w:del>
      </w:ins>
      <w:ins w:id="24" w:author="Martin" w:date="2015-03-09T16:53:00Z">
        <w:r w:rsidR="00604BE6">
          <w:rPr>
            <w:lang w:val="cs-CZ"/>
          </w:rPr>
          <w:t xml:space="preserve"> </w:t>
        </w:r>
      </w:ins>
      <w:ins w:id="25" w:author="Martin" w:date="2015-03-09T17:03:00Z">
        <w:r w:rsidR="00604BE6">
          <w:rPr>
            <w:lang w:val="cs-CZ"/>
          </w:rPr>
          <w:t xml:space="preserve">poukázat na konkrétní problémy mezi </w:t>
        </w:r>
        <w:proofErr w:type="gramStart"/>
        <w:r w:rsidR="00604BE6">
          <w:rPr>
            <w:lang w:val="cs-CZ"/>
          </w:rPr>
          <w:t>lidí</w:t>
        </w:r>
        <w:proofErr w:type="gramEnd"/>
        <w:r w:rsidR="00604BE6">
          <w:rPr>
            <w:lang w:val="cs-CZ"/>
          </w:rPr>
          <w:t xml:space="preserve">, touha po </w:t>
        </w:r>
        <w:proofErr w:type="spellStart"/>
        <w:r w:rsidR="00604BE6">
          <w:rPr>
            <w:lang w:val="cs-CZ"/>
          </w:rPr>
          <w:t>bohatsví</w:t>
        </w:r>
      </w:ins>
      <w:ins w:id="26" w:author="Petr" w:date="2012-05-23T20:19:00Z">
        <w:del w:id="27" w:author="Martin" w:date="2015-03-09T16:52:00Z">
          <w:r w:rsidDel="00604BE6">
            <w:rPr>
              <w:lang w:val="cs-CZ"/>
            </w:rPr>
            <w:delText>…</w:delText>
          </w:r>
        </w:del>
      </w:ins>
    </w:p>
    <w:p w:rsidR="003C0835" w:rsidRDefault="00DC2902" w:rsidP="006F4C1C">
      <w:pPr>
        <w:pStyle w:val="Bezmezer"/>
        <w:ind w:firstLine="708"/>
        <w:rPr>
          <w:ins w:id="28" w:author="Petr" w:date="2012-05-23T20:19:00Z"/>
          <w:lang w:val="cs-CZ"/>
        </w:rPr>
      </w:pPr>
      <w:r>
        <w:rPr>
          <w:lang w:val="cs-CZ"/>
        </w:rPr>
        <w:t>Linie</w:t>
      </w:r>
      <w:proofErr w:type="spellEnd"/>
      <w:r>
        <w:rPr>
          <w:lang w:val="cs-CZ"/>
        </w:rPr>
        <w:t xml:space="preserve"> se dělí na linii v Benátkách a v </w:t>
      </w:r>
      <w:proofErr w:type="spellStart"/>
      <w:r>
        <w:rPr>
          <w:lang w:val="cs-CZ"/>
        </w:rPr>
        <w:t>Belmontu</w:t>
      </w:r>
      <w:proofErr w:type="spellEnd"/>
      <w:r>
        <w:rPr>
          <w:lang w:val="cs-CZ"/>
        </w:rPr>
        <w:t xml:space="preserve">.  </w:t>
      </w:r>
    </w:p>
    <w:p w:rsidR="003F1126" w:rsidRDefault="00DC2902" w:rsidP="006F4C1C">
      <w:pPr>
        <w:pStyle w:val="Bezmezer"/>
        <w:ind w:firstLine="708"/>
        <w:rPr>
          <w:lang w:val="cs-CZ"/>
        </w:rPr>
      </w:pPr>
      <w:proofErr w:type="spellStart"/>
      <w:r>
        <w:rPr>
          <w:lang w:val="cs-CZ"/>
        </w:rPr>
        <w:t>Bassanio</w:t>
      </w:r>
      <w:proofErr w:type="spellEnd"/>
      <w:r>
        <w:rPr>
          <w:lang w:val="cs-CZ"/>
        </w:rPr>
        <w:t xml:space="preserve"> se zamiloval do Porcie a chce ji navštívit, ale nemá </w:t>
      </w:r>
      <w:proofErr w:type="gramStart"/>
      <w:r>
        <w:rPr>
          <w:lang w:val="cs-CZ"/>
        </w:rPr>
        <w:t>peníze a</w:t>
      </w:r>
      <w:r w:rsidR="00C7236F">
        <w:rPr>
          <w:lang w:val="cs-CZ"/>
        </w:rPr>
        <w:t xml:space="preserve"> </w:t>
      </w:r>
      <w:r>
        <w:rPr>
          <w:lang w:val="cs-CZ"/>
        </w:rPr>
        <w:t xml:space="preserve"> jde</w:t>
      </w:r>
      <w:proofErr w:type="gramEnd"/>
      <w:r>
        <w:rPr>
          <w:lang w:val="cs-CZ"/>
        </w:rPr>
        <w:t xml:space="preserve"> požádat Antonia</w:t>
      </w:r>
      <w:r w:rsidR="00C7236F">
        <w:rPr>
          <w:lang w:val="cs-CZ"/>
        </w:rPr>
        <w:t>, a</w:t>
      </w:r>
      <w:r>
        <w:rPr>
          <w:lang w:val="cs-CZ"/>
        </w:rPr>
        <w:t>by mu p</w:t>
      </w:r>
      <w:r w:rsidR="0034194E">
        <w:rPr>
          <w:lang w:val="cs-CZ"/>
        </w:rPr>
        <w:t>ů</w:t>
      </w:r>
      <w:r w:rsidR="00C7236F">
        <w:rPr>
          <w:lang w:val="cs-CZ"/>
        </w:rPr>
        <w:t xml:space="preserve">jčil. </w:t>
      </w:r>
      <w:r>
        <w:rPr>
          <w:lang w:val="cs-CZ"/>
        </w:rPr>
        <w:t xml:space="preserve"> Antonio momentálně nemá peníze, ale slíbí mu</w:t>
      </w:r>
      <w:r w:rsidR="0034194E">
        <w:rPr>
          <w:lang w:val="cs-CZ"/>
        </w:rPr>
        <w:t>,</w:t>
      </w:r>
      <w:r>
        <w:rPr>
          <w:lang w:val="cs-CZ"/>
        </w:rPr>
        <w:t xml:space="preserve"> že </w:t>
      </w:r>
      <w:r w:rsidR="0034194E">
        <w:rPr>
          <w:lang w:val="cs-CZ"/>
        </w:rPr>
        <w:t>pro něj</w:t>
      </w:r>
      <w:r>
        <w:rPr>
          <w:lang w:val="cs-CZ"/>
        </w:rPr>
        <w:t xml:space="preserve"> najde půjčku</w:t>
      </w:r>
      <w:r w:rsidR="0034194E">
        <w:rPr>
          <w:lang w:val="cs-CZ"/>
        </w:rPr>
        <w:t xml:space="preserve"> psanou na</w:t>
      </w:r>
      <w:r>
        <w:rPr>
          <w:lang w:val="cs-CZ"/>
        </w:rPr>
        <w:t xml:space="preserve"> Antonia</w:t>
      </w:r>
      <w:r w:rsidR="0034194E">
        <w:rPr>
          <w:lang w:val="cs-CZ"/>
        </w:rPr>
        <w:t>. P</w:t>
      </w:r>
      <w:r>
        <w:rPr>
          <w:lang w:val="cs-CZ"/>
        </w:rPr>
        <w:t xml:space="preserve">ůjčí si od </w:t>
      </w:r>
      <w:proofErr w:type="spellStart"/>
      <w:r>
        <w:rPr>
          <w:lang w:val="cs-CZ"/>
        </w:rPr>
        <w:t>Shy</w:t>
      </w:r>
      <w:r w:rsidR="00521810">
        <w:rPr>
          <w:lang w:val="cs-CZ"/>
        </w:rPr>
        <w:t>locka</w:t>
      </w:r>
      <w:proofErr w:type="spellEnd"/>
      <w:r w:rsidR="0034194E">
        <w:rPr>
          <w:lang w:val="cs-CZ"/>
        </w:rPr>
        <w:t xml:space="preserve"> za podmínky</w:t>
      </w:r>
      <w:ins w:id="29" w:author="Petr" w:date="2012-05-23T20:19:00Z">
        <w:r w:rsidR="003C0835">
          <w:rPr>
            <w:lang w:val="cs-CZ"/>
          </w:rPr>
          <w:t>,</w:t>
        </w:r>
      </w:ins>
      <w:r w:rsidR="00C7236F">
        <w:rPr>
          <w:lang w:val="cs-CZ"/>
        </w:rPr>
        <w:t xml:space="preserve">  že</w:t>
      </w:r>
      <w:del w:id="30" w:author="Petr" w:date="2012-05-23T20:19:00Z">
        <w:r w:rsidR="00C7236F" w:rsidDel="003C0835">
          <w:rPr>
            <w:lang w:val="cs-CZ"/>
          </w:rPr>
          <w:delText>,</w:delText>
        </w:r>
      </w:del>
      <w:r w:rsidR="00521810">
        <w:rPr>
          <w:lang w:val="cs-CZ"/>
        </w:rPr>
        <w:t xml:space="preserve"> </w:t>
      </w:r>
      <w:r w:rsidR="00C7236F">
        <w:rPr>
          <w:lang w:val="cs-CZ"/>
        </w:rPr>
        <w:t xml:space="preserve"> </w:t>
      </w:r>
      <w:r w:rsidR="00521810">
        <w:rPr>
          <w:lang w:val="cs-CZ"/>
        </w:rPr>
        <w:t xml:space="preserve">když Antonio 3000 zlatých nesplatí do 3 </w:t>
      </w:r>
      <w:proofErr w:type="gramStart"/>
      <w:r w:rsidR="00521810">
        <w:rPr>
          <w:lang w:val="cs-CZ"/>
        </w:rPr>
        <w:t>měsíc</w:t>
      </w:r>
      <w:r w:rsidR="0034194E">
        <w:rPr>
          <w:lang w:val="cs-CZ"/>
        </w:rPr>
        <w:t>ů</w:t>
      </w:r>
      <w:r w:rsidR="00C7236F">
        <w:rPr>
          <w:lang w:val="cs-CZ"/>
        </w:rPr>
        <w:t xml:space="preserve">, </w:t>
      </w:r>
      <w:r w:rsidR="00521810">
        <w:rPr>
          <w:lang w:val="cs-CZ"/>
        </w:rPr>
        <w:t xml:space="preserve"> </w:t>
      </w:r>
      <w:proofErr w:type="spellStart"/>
      <w:r w:rsidR="00521810">
        <w:rPr>
          <w:lang w:val="cs-CZ"/>
        </w:rPr>
        <w:t>Shylock</w:t>
      </w:r>
      <w:proofErr w:type="spellEnd"/>
      <w:proofErr w:type="gramEnd"/>
      <w:r w:rsidR="00521810">
        <w:rPr>
          <w:lang w:val="cs-CZ"/>
        </w:rPr>
        <w:t xml:space="preserve"> si z </w:t>
      </w:r>
      <w:r w:rsidR="0034194E">
        <w:rPr>
          <w:lang w:val="cs-CZ"/>
        </w:rPr>
        <w:t>Antonia</w:t>
      </w:r>
      <w:r w:rsidR="00521810">
        <w:rPr>
          <w:lang w:val="cs-CZ"/>
        </w:rPr>
        <w:t xml:space="preserve"> vyřízne jednu libru masa. Porciinu ruku získá jen t</w:t>
      </w:r>
      <w:r w:rsidR="0034194E">
        <w:rPr>
          <w:lang w:val="cs-CZ"/>
        </w:rPr>
        <w:t>e</w:t>
      </w:r>
      <w:r w:rsidR="00521810">
        <w:rPr>
          <w:lang w:val="cs-CZ"/>
        </w:rPr>
        <w:t>n</w:t>
      </w:r>
      <w:r w:rsidR="0034194E">
        <w:rPr>
          <w:lang w:val="cs-CZ"/>
        </w:rPr>
        <w:t>,</w:t>
      </w:r>
      <w:r w:rsidR="00521810">
        <w:rPr>
          <w:lang w:val="cs-CZ"/>
        </w:rPr>
        <w:t xml:space="preserve"> kdo ji vyhraje</w:t>
      </w:r>
      <w:r w:rsidR="00C7236F">
        <w:rPr>
          <w:lang w:val="cs-CZ"/>
        </w:rPr>
        <w:t xml:space="preserve"> v</w:t>
      </w:r>
      <w:r w:rsidR="00521810">
        <w:rPr>
          <w:lang w:val="cs-CZ"/>
        </w:rPr>
        <w:t>e hře</w:t>
      </w:r>
      <w:r w:rsidR="00C7236F">
        <w:rPr>
          <w:lang w:val="cs-CZ"/>
        </w:rPr>
        <w:t xml:space="preserve">. </w:t>
      </w:r>
      <w:proofErr w:type="gramStart"/>
      <w:r w:rsidR="00C7236F">
        <w:rPr>
          <w:lang w:val="cs-CZ"/>
        </w:rPr>
        <w:t xml:space="preserve">Existují </w:t>
      </w:r>
      <w:r w:rsidR="0034194E">
        <w:rPr>
          <w:lang w:val="cs-CZ"/>
        </w:rPr>
        <w:t xml:space="preserve"> </w:t>
      </w:r>
      <w:r w:rsidR="00C7236F">
        <w:rPr>
          <w:lang w:val="cs-CZ"/>
        </w:rPr>
        <w:t>tři</w:t>
      </w:r>
      <w:proofErr w:type="gramEnd"/>
      <w:r w:rsidR="00C7236F">
        <w:rPr>
          <w:lang w:val="cs-CZ"/>
        </w:rPr>
        <w:t xml:space="preserve"> skříň</w:t>
      </w:r>
      <w:r w:rsidR="00521810">
        <w:rPr>
          <w:lang w:val="cs-CZ"/>
        </w:rPr>
        <w:t xml:space="preserve">ky </w:t>
      </w:r>
      <w:r w:rsidR="0034194E">
        <w:rPr>
          <w:lang w:val="cs-CZ"/>
        </w:rPr>
        <w:t>(</w:t>
      </w:r>
      <w:r w:rsidR="00521810">
        <w:rPr>
          <w:lang w:val="cs-CZ"/>
        </w:rPr>
        <w:t>jedna z Au, druhá z </w:t>
      </w:r>
      <w:proofErr w:type="spellStart"/>
      <w:r w:rsidR="00521810">
        <w:rPr>
          <w:lang w:val="cs-CZ"/>
        </w:rPr>
        <w:t>Ag</w:t>
      </w:r>
      <w:proofErr w:type="spellEnd"/>
      <w:r w:rsidR="00521810">
        <w:rPr>
          <w:lang w:val="cs-CZ"/>
        </w:rPr>
        <w:t xml:space="preserve"> a třetí </w:t>
      </w:r>
      <w:r w:rsidR="0034194E">
        <w:rPr>
          <w:lang w:val="cs-CZ"/>
        </w:rPr>
        <w:t>z </w:t>
      </w:r>
      <w:proofErr w:type="spellStart"/>
      <w:r w:rsidR="00521810">
        <w:rPr>
          <w:lang w:val="cs-CZ"/>
        </w:rPr>
        <w:t>Pb</w:t>
      </w:r>
      <w:proofErr w:type="spellEnd"/>
      <w:r w:rsidR="0034194E">
        <w:rPr>
          <w:lang w:val="cs-CZ"/>
        </w:rPr>
        <w:t>)</w:t>
      </w:r>
      <w:r w:rsidR="00C7236F">
        <w:rPr>
          <w:lang w:val="cs-CZ"/>
        </w:rPr>
        <w:t xml:space="preserve">, </w:t>
      </w:r>
      <w:r w:rsidR="00521810">
        <w:rPr>
          <w:lang w:val="cs-CZ"/>
        </w:rPr>
        <w:t xml:space="preserve"> v jedné z nich je portrét Porcie</w:t>
      </w:r>
      <w:r w:rsidR="00C7236F">
        <w:rPr>
          <w:lang w:val="cs-CZ"/>
        </w:rPr>
        <w:t xml:space="preserve">. </w:t>
      </w:r>
      <w:proofErr w:type="spellStart"/>
      <w:r w:rsidR="00521810">
        <w:rPr>
          <w:lang w:val="cs-CZ"/>
        </w:rPr>
        <w:t>Bassanio</w:t>
      </w:r>
      <w:proofErr w:type="spellEnd"/>
      <w:r w:rsidR="00521810">
        <w:rPr>
          <w:lang w:val="cs-CZ"/>
        </w:rPr>
        <w:t xml:space="preserve"> si vybere olověnou a v ní najde portrét</w:t>
      </w:r>
      <w:ins w:id="31" w:author="Petr" w:date="2012-05-23T20:19:00Z">
        <w:r w:rsidR="003C0835">
          <w:rPr>
            <w:lang w:val="cs-CZ"/>
          </w:rPr>
          <w:t xml:space="preserve"> (vítězství rozumu)</w:t>
        </w:r>
      </w:ins>
      <w:r w:rsidR="00521810">
        <w:rPr>
          <w:lang w:val="cs-CZ"/>
        </w:rPr>
        <w:t xml:space="preserve">, radost mu zkazí jen zpráva z Benátek, že Antonio má problémy. Antonia před vykonáním </w:t>
      </w:r>
      <w:r w:rsidR="0034194E">
        <w:rPr>
          <w:lang w:val="cs-CZ"/>
        </w:rPr>
        <w:t xml:space="preserve">trestu </w:t>
      </w:r>
      <w:r w:rsidR="00521810">
        <w:rPr>
          <w:lang w:val="cs-CZ"/>
        </w:rPr>
        <w:t>zachrání p</w:t>
      </w:r>
      <w:r w:rsidR="00C7236F">
        <w:rPr>
          <w:lang w:val="cs-CZ"/>
        </w:rPr>
        <w:t>řevlečená Porcie tím, že řekne, ať si Ž</w:t>
      </w:r>
      <w:r w:rsidR="00521810">
        <w:rPr>
          <w:lang w:val="cs-CZ"/>
        </w:rPr>
        <w:t>id vezme svou libru masa, ale nesmí prolít křesťanskou krev.</w:t>
      </w:r>
    </w:p>
    <w:p w:rsidR="00521810" w:rsidRDefault="00521810" w:rsidP="006F4C1C">
      <w:pPr>
        <w:pStyle w:val="Bezmezer"/>
        <w:ind w:firstLine="708"/>
        <w:rPr>
          <w:lang w:val="cs-CZ"/>
        </w:rPr>
      </w:pPr>
      <w:r>
        <w:rPr>
          <w:lang w:val="cs-CZ"/>
        </w:rPr>
        <w:t>Mezi základní postavy patří:</w:t>
      </w:r>
    </w:p>
    <w:p w:rsidR="00521810" w:rsidRDefault="00521810" w:rsidP="00521810">
      <w:pPr>
        <w:pStyle w:val="Bezmezer"/>
        <w:numPr>
          <w:ilvl w:val="0"/>
          <w:numId w:val="2"/>
        </w:numPr>
        <w:rPr>
          <w:lang w:val="cs-CZ"/>
        </w:rPr>
      </w:pPr>
      <w:r>
        <w:rPr>
          <w:lang w:val="cs-CZ"/>
        </w:rPr>
        <w:t>Antonio, kupec benátský</w:t>
      </w:r>
    </w:p>
    <w:p w:rsidR="00521810" w:rsidRDefault="00521810" w:rsidP="00521810">
      <w:pPr>
        <w:pStyle w:val="Bezmezer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Bassanio</w:t>
      </w:r>
      <w:proofErr w:type="spellEnd"/>
      <w:r>
        <w:rPr>
          <w:lang w:val="cs-CZ"/>
        </w:rPr>
        <w:t>, n</w:t>
      </w:r>
      <w:r w:rsidR="009A202A">
        <w:rPr>
          <w:lang w:val="cs-CZ"/>
        </w:rPr>
        <w:t>á</w:t>
      </w:r>
      <w:r>
        <w:rPr>
          <w:lang w:val="cs-CZ"/>
        </w:rPr>
        <w:t>padník Porcie a přítel Antonia</w:t>
      </w:r>
    </w:p>
    <w:p w:rsidR="00521810" w:rsidRDefault="00521810" w:rsidP="00521810">
      <w:pPr>
        <w:pStyle w:val="Bezmezer"/>
        <w:numPr>
          <w:ilvl w:val="0"/>
          <w:numId w:val="2"/>
        </w:numPr>
        <w:rPr>
          <w:lang w:val="cs-CZ"/>
        </w:rPr>
      </w:pPr>
      <w:r>
        <w:rPr>
          <w:lang w:val="cs-CZ"/>
        </w:rPr>
        <w:t>Porcie, dáma z </w:t>
      </w:r>
      <w:proofErr w:type="spellStart"/>
      <w:r>
        <w:rPr>
          <w:lang w:val="cs-CZ"/>
        </w:rPr>
        <w:t>Belmontu</w:t>
      </w:r>
      <w:proofErr w:type="spellEnd"/>
    </w:p>
    <w:p w:rsidR="00521810" w:rsidRDefault="00521810" w:rsidP="00521810">
      <w:pPr>
        <w:pStyle w:val="Bezmezer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Shylock</w:t>
      </w:r>
      <w:proofErr w:type="spellEnd"/>
      <w:r>
        <w:rPr>
          <w:lang w:val="cs-CZ"/>
        </w:rPr>
        <w:t xml:space="preserve">, benátský </w:t>
      </w:r>
      <w:r w:rsidR="009A202A">
        <w:rPr>
          <w:lang w:val="cs-CZ"/>
        </w:rPr>
        <w:t>Ž</w:t>
      </w:r>
      <w:r>
        <w:rPr>
          <w:lang w:val="cs-CZ"/>
        </w:rPr>
        <w:t>id</w:t>
      </w:r>
      <w:ins w:id="32" w:author="Petr" w:date="2012-05-23T20:20:00Z">
        <w:r w:rsidR="003C0835">
          <w:rPr>
            <w:lang w:val="cs-CZ"/>
          </w:rPr>
          <w:t xml:space="preserve"> – chybí charakteristiky!!!</w:t>
        </w:r>
      </w:ins>
    </w:p>
    <w:p w:rsidR="00521810" w:rsidRDefault="00521810" w:rsidP="00521810">
      <w:pPr>
        <w:pStyle w:val="Bezmezer"/>
        <w:rPr>
          <w:lang w:val="cs-CZ"/>
        </w:rPr>
      </w:pPr>
      <w:r>
        <w:rPr>
          <w:lang w:val="cs-CZ"/>
        </w:rPr>
        <w:t>Děj se odehrává v Benátkách a v </w:t>
      </w:r>
      <w:proofErr w:type="spellStart"/>
      <w:r>
        <w:rPr>
          <w:lang w:val="cs-CZ"/>
        </w:rPr>
        <w:t>Belmontu</w:t>
      </w:r>
      <w:proofErr w:type="spellEnd"/>
      <w:r>
        <w:rPr>
          <w:lang w:val="cs-CZ"/>
        </w:rPr>
        <w:t>.</w:t>
      </w:r>
    </w:p>
    <w:p w:rsidR="00604BE6" w:rsidRDefault="00604BE6" w:rsidP="00521810">
      <w:pPr>
        <w:pStyle w:val="Bezmezer"/>
        <w:rPr>
          <w:ins w:id="33" w:author="Martin" w:date="2015-03-09T17:04:00Z"/>
          <w:lang w:val="cs-CZ"/>
        </w:rPr>
      </w:pPr>
    </w:p>
    <w:p w:rsidR="00604BE6" w:rsidRDefault="00604BE6" w:rsidP="00521810">
      <w:pPr>
        <w:pStyle w:val="Bezmezer"/>
        <w:rPr>
          <w:ins w:id="34" w:author="Martin" w:date="2015-03-09T17:04:00Z"/>
          <w:lang w:val="cs-CZ"/>
        </w:rPr>
      </w:pPr>
    </w:p>
    <w:p w:rsidR="00604BE6" w:rsidRDefault="00604BE6" w:rsidP="00521810">
      <w:pPr>
        <w:pStyle w:val="Bezmezer"/>
        <w:rPr>
          <w:ins w:id="35" w:author="Martin" w:date="2015-03-09T17:04:00Z"/>
          <w:lang w:val="cs-CZ"/>
        </w:rPr>
      </w:pPr>
    </w:p>
    <w:p w:rsidR="00604BE6" w:rsidRDefault="00604BE6" w:rsidP="00521810">
      <w:pPr>
        <w:pStyle w:val="Bezmezer"/>
        <w:rPr>
          <w:ins w:id="36" w:author="Martin" w:date="2015-03-09T17:04:00Z"/>
          <w:lang w:val="cs-CZ"/>
        </w:rPr>
      </w:pPr>
    </w:p>
    <w:p w:rsidR="00604BE6" w:rsidRDefault="00604BE6" w:rsidP="00521810">
      <w:pPr>
        <w:pStyle w:val="Bezmezer"/>
        <w:rPr>
          <w:ins w:id="37" w:author="Martin" w:date="2015-03-09T17:04:00Z"/>
          <w:lang w:val="cs-CZ"/>
        </w:rPr>
      </w:pPr>
    </w:p>
    <w:p w:rsidR="00521810" w:rsidRDefault="00604BE6" w:rsidP="00521810">
      <w:pPr>
        <w:pStyle w:val="Bezmezer"/>
        <w:rPr>
          <w:lang w:val="cs-CZ"/>
        </w:rPr>
      </w:pPr>
      <w:ins w:id="38" w:author="Martin" w:date="2015-03-09T17:04:00Z">
        <w:r>
          <w:rPr>
            <w:lang w:val="cs-CZ"/>
          </w:rPr>
          <w:lastRenderedPageBreak/>
          <w:t>Kompozice</w:t>
        </w:r>
      </w:ins>
    </w:p>
    <w:p w:rsidR="00604BE6" w:rsidRDefault="00521810" w:rsidP="00521810">
      <w:pPr>
        <w:pStyle w:val="Bezmezer"/>
        <w:rPr>
          <w:ins w:id="39" w:author="Martin" w:date="2015-03-09T17:05:00Z"/>
          <w:lang w:val="cs-CZ"/>
        </w:rPr>
      </w:pPr>
      <w:r>
        <w:rPr>
          <w:lang w:val="cs-CZ"/>
        </w:rPr>
        <w:t>Chronologie.</w:t>
      </w:r>
      <w:ins w:id="40" w:author="Martin" w:date="2015-03-09T17:04:00Z">
        <w:r w:rsidR="00604BE6">
          <w:rPr>
            <w:lang w:val="cs-CZ"/>
          </w:rPr>
          <w:t>, 2 dějové linie</w:t>
        </w:r>
      </w:ins>
      <w:r w:rsidR="00604BE6">
        <w:rPr>
          <w:lang w:val="cs-CZ"/>
        </w:rPr>
        <w:t xml:space="preserve"> (Benátky a </w:t>
      </w:r>
      <w:proofErr w:type="spellStart"/>
      <w:r w:rsidR="00604BE6">
        <w:rPr>
          <w:lang w:val="cs-CZ"/>
        </w:rPr>
        <w:t>Belmont</w:t>
      </w:r>
      <w:proofErr w:type="spellEnd"/>
      <w:r w:rsidR="00604BE6">
        <w:rPr>
          <w:lang w:val="cs-CZ"/>
        </w:rPr>
        <w:t>), subjektivní</w:t>
      </w:r>
      <w:ins w:id="41" w:author="Martin" w:date="2015-03-09T17:04:00Z">
        <w:r w:rsidR="00604BE6">
          <w:rPr>
            <w:lang w:val="cs-CZ"/>
          </w:rPr>
          <w:t>,</w:t>
        </w:r>
      </w:ins>
    </w:p>
    <w:p w:rsidR="003C0835" w:rsidRDefault="00604BE6" w:rsidP="00521810">
      <w:pPr>
        <w:pStyle w:val="Bezmezer"/>
        <w:rPr>
          <w:ins w:id="42" w:author="Petr" w:date="2012-05-23T20:20:00Z"/>
          <w:lang w:val="cs-CZ"/>
        </w:rPr>
      </w:pPr>
      <w:ins w:id="43" w:author="Martin" w:date="2015-03-09T17:05:00Z">
        <w:r>
          <w:rPr>
            <w:lang w:val="cs-CZ"/>
          </w:rPr>
          <w:t>Prolínaní komiky a tragiky</w:t>
        </w:r>
      </w:ins>
      <w:del w:id="44" w:author="Martin" w:date="2015-03-09T17:04:00Z">
        <w:r w:rsidR="00521810" w:rsidDel="00604BE6">
          <w:rPr>
            <w:lang w:val="cs-CZ"/>
          </w:rPr>
          <w:delText xml:space="preserve"> </w:delText>
        </w:r>
        <w:r w:rsidR="00DA64D5" w:rsidDel="00604BE6">
          <w:rPr>
            <w:lang w:val="cs-CZ"/>
          </w:rPr>
          <w:delText xml:space="preserve"> </w:delText>
        </w:r>
      </w:del>
    </w:p>
    <w:p w:rsidR="003C0835" w:rsidRDefault="003C0835" w:rsidP="00521810">
      <w:pPr>
        <w:pStyle w:val="Bezmezer"/>
        <w:rPr>
          <w:ins w:id="45" w:author="Petr" w:date="2012-05-23T20:20:00Z"/>
          <w:lang w:val="cs-CZ"/>
        </w:rPr>
      </w:pPr>
      <w:ins w:id="46" w:author="Petr" w:date="2012-05-23T20:21:00Z">
        <w:r>
          <w:rPr>
            <w:lang w:val="cs-CZ"/>
          </w:rPr>
          <w:t xml:space="preserve">Prolínání verše a prosté řeči </w:t>
        </w:r>
      </w:ins>
    </w:p>
    <w:p w:rsidR="003C0835" w:rsidRDefault="003C0835" w:rsidP="00521810">
      <w:pPr>
        <w:pStyle w:val="Bezmezer"/>
        <w:rPr>
          <w:ins w:id="47" w:author="Petr" w:date="2012-05-23T20:20:00Z"/>
          <w:lang w:val="cs-CZ"/>
        </w:rPr>
      </w:pPr>
    </w:p>
    <w:p w:rsidR="003C0835" w:rsidRDefault="00DA64D5" w:rsidP="00521810">
      <w:pPr>
        <w:pStyle w:val="Bezmezer"/>
        <w:rPr>
          <w:ins w:id="48" w:author="Petr" w:date="2012-05-23T20:20:00Z"/>
          <w:lang w:val="cs-CZ"/>
        </w:rPr>
      </w:pPr>
      <w:r>
        <w:rPr>
          <w:lang w:val="cs-CZ"/>
        </w:rPr>
        <w:t xml:space="preserve">Objevují se knižní výrazy např. Techtle mechtle, historismy např. falckrabě </w:t>
      </w:r>
      <w:r w:rsidR="009A202A">
        <w:rPr>
          <w:lang w:val="cs-CZ"/>
        </w:rPr>
        <w:t>nebo archaismy např. dó</w:t>
      </w:r>
      <w:r>
        <w:rPr>
          <w:lang w:val="cs-CZ"/>
        </w:rPr>
        <w:t xml:space="preserve">že. </w:t>
      </w:r>
      <w:ins w:id="49" w:author="Petr" w:date="2012-05-23T20:20:00Z">
        <w:r w:rsidR="003C0835">
          <w:rPr>
            <w:lang w:val="cs-CZ"/>
          </w:rPr>
          <w:t>Málo příkladů</w:t>
        </w:r>
      </w:ins>
    </w:p>
    <w:p w:rsidR="00DA64D5" w:rsidRDefault="00DA64D5" w:rsidP="00521810">
      <w:pPr>
        <w:pStyle w:val="Bezmezer"/>
        <w:rPr>
          <w:lang w:val="cs-CZ"/>
        </w:rPr>
      </w:pPr>
      <w:r>
        <w:rPr>
          <w:lang w:val="cs-CZ"/>
        </w:rPr>
        <w:t xml:space="preserve">Metafory:  </w:t>
      </w:r>
      <w:proofErr w:type="spellStart"/>
      <w:r>
        <w:rPr>
          <w:lang w:val="cs-CZ"/>
        </w:rPr>
        <w:t>Nerissa</w:t>
      </w:r>
      <w:proofErr w:type="spellEnd"/>
      <w:r>
        <w:rPr>
          <w:lang w:val="cs-CZ"/>
        </w:rPr>
        <w:t>: „Tak nejdřív by tu byl ten princ z Neapole.“ Porcie: „To je můj kůň, by přímo koníček. Pořád se jen řehtá….“</w:t>
      </w:r>
    </w:p>
    <w:p w:rsidR="003C0835" w:rsidRDefault="00DA64D5" w:rsidP="00521810">
      <w:pPr>
        <w:pStyle w:val="Bezmezer"/>
        <w:rPr>
          <w:ins w:id="50" w:author="Petr" w:date="2012-05-23T20:22:00Z"/>
          <w:lang w:val="cs-CZ"/>
        </w:rPr>
      </w:pPr>
      <w:r>
        <w:rPr>
          <w:lang w:val="cs-CZ"/>
        </w:rPr>
        <w:t xml:space="preserve">Slohový postup – vyprávěcí, úvahový. </w:t>
      </w:r>
    </w:p>
    <w:p w:rsidR="00521810" w:rsidRDefault="00DA64D5" w:rsidP="00521810">
      <w:pPr>
        <w:pStyle w:val="Bezmezer"/>
        <w:rPr>
          <w:ins w:id="51" w:author="Petr" w:date="2012-05-23T20:22:00Z"/>
          <w:lang w:val="cs-CZ"/>
        </w:rPr>
      </w:pPr>
      <w:r>
        <w:rPr>
          <w:lang w:val="cs-CZ"/>
        </w:rPr>
        <w:t>Vyskytují se monology</w:t>
      </w:r>
      <w:r w:rsidR="00604BE6">
        <w:rPr>
          <w:lang w:val="cs-CZ"/>
        </w:rPr>
        <w:t xml:space="preserve"> i dialogy.  Převládají dialogy (Mezi Antoniem a </w:t>
      </w:r>
      <w:proofErr w:type="spellStart"/>
      <w:r w:rsidR="00604BE6">
        <w:rPr>
          <w:lang w:val="cs-CZ"/>
        </w:rPr>
        <w:t>Bassanio</w:t>
      </w:r>
      <w:proofErr w:type="spellEnd"/>
      <w:r w:rsidR="00604BE6">
        <w:rPr>
          <w:lang w:val="cs-CZ"/>
        </w:rPr>
        <w:t xml:space="preserve"> o půjčeni u lichvy, Porcie a </w:t>
      </w:r>
      <w:proofErr w:type="spellStart"/>
      <w:r w:rsidR="00604BE6">
        <w:rPr>
          <w:lang w:val="cs-CZ"/>
        </w:rPr>
        <w:t>Nerissa</w:t>
      </w:r>
      <w:proofErr w:type="spellEnd"/>
    </w:p>
    <w:p w:rsidR="003C0835" w:rsidRDefault="003C0835" w:rsidP="00521810">
      <w:pPr>
        <w:pStyle w:val="Bezmezer"/>
        <w:rPr>
          <w:lang w:val="cs-CZ"/>
        </w:rPr>
      </w:pPr>
      <w:ins w:id="52" w:author="Petr" w:date="2012-05-23T20:22:00Z">
        <w:r>
          <w:rPr>
            <w:lang w:val="cs-CZ"/>
          </w:rPr>
          <w:t>Vznešený jazyk (kdo??) x hovorový, lidový jazyk (kdo???)</w:t>
        </w:r>
      </w:ins>
    </w:p>
    <w:p w:rsidR="00DA64D5" w:rsidRDefault="00DA64D5" w:rsidP="00521810">
      <w:pPr>
        <w:pStyle w:val="Bezmezer"/>
        <w:rPr>
          <w:lang w:val="cs-CZ"/>
        </w:rPr>
      </w:pPr>
    </w:p>
    <w:p w:rsidR="00DA64D5" w:rsidRDefault="00DA64D5" w:rsidP="00521810">
      <w:pPr>
        <w:pStyle w:val="Bezmezer"/>
        <w:rPr>
          <w:ins w:id="53" w:author="Petr" w:date="2012-05-23T20:23:00Z"/>
          <w:lang w:val="cs-CZ"/>
        </w:rPr>
      </w:pPr>
      <w:r>
        <w:rPr>
          <w:lang w:val="cs-CZ"/>
        </w:rPr>
        <w:t xml:space="preserve">Toto dílo je nadčasové, a </w:t>
      </w:r>
      <w:del w:id="54" w:author="Petr" w:date="2012-05-23T20:23:00Z">
        <w:r w:rsidDel="003C0835">
          <w:rPr>
            <w:lang w:val="cs-CZ"/>
          </w:rPr>
          <w:delText xml:space="preserve">to </w:delText>
        </w:r>
      </w:del>
      <w:r>
        <w:rPr>
          <w:lang w:val="cs-CZ"/>
        </w:rPr>
        <w:t>proto</w:t>
      </w:r>
      <w:del w:id="55" w:author="Petr" w:date="2012-05-23T20:23:00Z">
        <w:r w:rsidDel="003C0835">
          <w:rPr>
            <w:lang w:val="cs-CZ"/>
          </w:rPr>
          <w:delText>že</w:delText>
        </w:r>
      </w:del>
      <w:r>
        <w:rPr>
          <w:lang w:val="cs-CZ"/>
        </w:rPr>
        <w:t xml:space="preserve"> se dodnes hraje! Ukazuje </w:t>
      </w:r>
      <w:del w:id="56" w:author="Petr" w:date="2012-05-23T20:23:00Z">
        <w:r w:rsidDel="003C0835">
          <w:rPr>
            <w:lang w:val="cs-CZ"/>
          </w:rPr>
          <w:delText xml:space="preserve">to </w:delText>
        </w:r>
      </w:del>
      <w:r>
        <w:rPr>
          <w:lang w:val="cs-CZ"/>
        </w:rPr>
        <w:t xml:space="preserve">jak cit lásky, nenávist až pohrdání, </w:t>
      </w:r>
      <w:r w:rsidR="009A202A">
        <w:rPr>
          <w:lang w:val="cs-CZ"/>
        </w:rPr>
        <w:t xml:space="preserve">tak </w:t>
      </w:r>
      <w:r>
        <w:rPr>
          <w:lang w:val="cs-CZ"/>
        </w:rPr>
        <w:t xml:space="preserve">souboj (rozpory) mezi křesťany a židy, přátelství i za cenu svého života.  Myslím si, že dílo je srozumitelné.  Hodnota toho díle je obrovská, protože nenásilnou formou se snaží „zlepšit“ svět, jako většina Shakespearových her. </w:t>
      </w:r>
    </w:p>
    <w:p w:rsidR="003C0835" w:rsidRDefault="003C0835" w:rsidP="00604BE6">
      <w:pPr>
        <w:pStyle w:val="Bezmezer"/>
        <w:rPr>
          <w:lang w:val="cs-CZ"/>
        </w:rPr>
      </w:pPr>
    </w:p>
    <w:p w:rsidR="00604BE6" w:rsidRPr="00C51628" w:rsidRDefault="00604BE6" w:rsidP="00604BE6">
      <w:pPr>
        <w:pStyle w:val="Bezmezer"/>
        <w:rPr>
          <w:lang w:val="cs-CZ"/>
        </w:rPr>
      </w:pPr>
      <w:r>
        <w:rPr>
          <w:lang w:val="cs-CZ"/>
        </w:rPr>
        <w:t>Dílo se četlo dobře, krátké dialogy urychlili čtení, ani knižní mluva nevadila.</w:t>
      </w:r>
    </w:p>
    <w:sectPr w:rsidR="00604BE6" w:rsidRPr="00C51628" w:rsidSect="0096681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C5B" w:rsidRDefault="00080C5B" w:rsidP="00E91F0E">
      <w:pPr>
        <w:spacing w:after="0" w:line="240" w:lineRule="auto"/>
      </w:pPr>
      <w:r>
        <w:separator/>
      </w:r>
    </w:p>
  </w:endnote>
  <w:endnote w:type="continuationSeparator" w:id="0">
    <w:p w:rsidR="00080C5B" w:rsidRDefault="00080C5B" w:rsidP="00E91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C5B" w:rsidRDefault="00080C5B">
    <w:pPr>
      <w:pStyle w:val="Zpat"/>
    </w:pPr>
    <w:r>
      <w:t>*tučně jsou dramatici;</w:t>
    </w:r>
    <w:r>
      <w:br/>
      <w:t xml:space="preserve">KUPEC BENÁTSKÝ přeložil Martin </w:t>
    </w:r>
    <w:proofErr w:type="spellStart"/>
    <w:r>
      <w:t>Hilský</w:t>
    </w:r>
    <w:proofErr w:type="spellEnd"/>
    <w:r>
      <w:t xml:space="preserve">, </w:t>
    </w:r>
    <w:proofErr w:type="spellStart"/>
    <w:r>
      <w:t>Euromedia</w:t>
    </w:r>
    <w:proofErr w:type="spellEnd"/>
    <w:r>
      <w:t xml:space="preserve"> </w:t>
    </w:r>
    <w:proofErr w:type="spellStart"/>
    <w:r>
      <w:t>Group</w:t>
    </w:r>
    <w:proofErr w:type="spellEnd"/>
    <w:r>
      <w:t>, k. s., 2006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C5B" w:rsidRDefault="00080C5B" w:rsidP="00E91F0E">
      <w:pPr>
        <w:spacing w:after="0" w:line="240" w:lineRule="auto"/>
      </w:pPr>
      <w:r>
        <w:separator/>
      </w:r>
    </w:p>
  </w:footnote>
  <w:footnote w:type="continuationSeparator" w:id="0">
    <w:p w:rsidR="00080C5B" w:rsidRDefault="00080C5B" w:rsidP="00E91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C5B" w:rsidRDefault="00080C5B">
    <w:pPr>
      <w:pStyle w:val="Zhlav"/>
    </w:pPr>
    <w:proofErr w:type="gramStart"/>
    <w:r>
      <w:t>1.E</w:t>
    </w:r>
    <w:r>
      <w:tab/>
      <w:t>Vojtěch</w:t>
    </w:r>
    <w:proofErr w:type="gramEnd"/>
    <w:r>
      <w:t xml:space="preserve"> Šotola</w:t>
    </w:r>
    <w:r>
      <w:tab/>
      <w:t xml:space="preserve">2011/2012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15733"/>
    <w:multiLevelType w:val="hybridMultilevel"/>
    <w:tmpl w:val="0B16880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5FA5221"/>
    <w:multiLevelType w:val="hybridMultilevel"/>
    <w:tmpl w:val="1B18CF1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1628"/>
    <w:rsid w:val="00080C5B"/>
    <w:rsid w:val="002E078B"/>
    <w:rsid w:val="0034194E"/>
    <w:rsid w:val="003C0835"/>
    <w:rsid w:val="003F1126"/>
    <w:rsid w:val="004B6ECF"/>
    <w:rsid w:val="00521810"/>
    <w:rsid w:val="005D37BF"/>
    <w:rsid w:val="00604BE6"/>
    <w:rsid w:val="006217CF"/>
    <w:rsid w:val="00691F69"/>
    <w:rsid w:val="00696056"/>
    <w:rsid w:val="006B3AC8"/>
    <w:rsid w:val="006F4C1C"/>
    <w:rsid w:val="00736E44"/>
    <w:rsid w:val="007833DF"/>
    <w:rsid w:val="00911572"/>
    <w:rsid w:val="0096681B"/>
    <w:rsid w:val="009A202A"/>
    <w:rsid w:val="00C3015E"/>
    <w:rsid w:val="00C47191"/>
    <w:rsid w:val="00C51628"/>
    <w:rsid w:val="00C7236F"/>
    <w:rsid w:val="00CA159C"/>
    <w:rsid w:val="00DA64D5"/>
    <w:rsid w:val="00DC2902"/>
    <w:rsid w:val="00E91F0E"/>
    <w:rsid w:val="00F83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6681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basedOn w:val="Normln"/>
    <w:uiPriority w:val="1"/>
    <w:qFormat/>
    <w:rsid w:val="00C51628"/>
    <w:pPr>
      <w:spacing w:after="0" w:line="240" w:lineRule="auto"/>
    </w:pPr>
    <w:rPr>
      <w:rFonts w:eastAsiaTheme="minorEastAsia"/>
      <w:lang w:val="en-US" w:bidi="en-US"/>
    </w:rPr>
  </w:style>
  <w:style w:type="character" w:styleId="Nzevknihy">
    <w:name w:val="Book Title"/>
    <w:uiPriority w:val="33"/>
    <w:qFormat/>
    <w:rsid w:val="00C51628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E91F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E91F0E"/>
  </w:style>
  <w:style w:type="paragraph" w:styleId="Zpat">
    <w:name w:val="footer"/>
    <w:basedOn w:val="Normln"/>
    <w:link w:val="ZpatChar"/>
    <w:uiPriority w:val="99"/>
    <w:semiHidden/>
    <w:unhideWhenUsed/>
    <w:rsid w:val="00E91F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E91F0E"/>
  </w:style>
  <w:style w:type="paragraph" w:styleId="Textbubliny">
    <w:name w:val="Balloon Text"/>
    <w:basedOn w:val="Normln"/>
    <w:link w:val="TextbublinyChar"/>
    <w:uiPriority w:val="99"/>
    <w:semiHidden/>
    <w:unhideWhenUsed/>
    <w:rsid w:val="0073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6E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ojta\Local%20Settings\Data%20aplikac&#237;\Chemistry%20Add-in%20for%20Word\Chemistry%20Gallery\Chem4Word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4070AC-5EB7-4D5B-B577-12F055131AE4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B26BB880-72F3-4269-B4FF-D25064678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34</TotalTime>
  <Pages>2</Pages>
  <Words>502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Vojta</dc:creator>
  <cp:keywords/>
  <dc:description/>
  <cp:lastModifiedBy>Martin</cp:lastModifiedBy>
  <cp:revision>3</cp:revision>
  <cp:lastPrinted>2015-03-09T18:43:00Z</cp:lastPrinted>
  <dcterms:created xsi:type="dcterms:W3CDTF">2012-05-23T18:24:00Z</dcterms:created>
  <dcterms:modified xsi:type="dcterms:W3CDTF">2015-03-09T18:45:00Z</dcterms:modified>
</cp:coreProperties>
</file>